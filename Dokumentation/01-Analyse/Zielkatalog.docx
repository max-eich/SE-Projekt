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12C47" w14:textId="445FEF92" w:rsidR="00B36AE3" w:rsidRDefault="00410A22" w:rsidP="00B36AE3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5803E8" wp14:editId="3E8F60C8">
                <wp:simplePos x="0" y="0"/>
                <wp:positionH relativeFrom="margin">
                  <wp:posOffset>-635</wp:posOffset>
                </wp:positionH>
                <wp:positionV relativeFrom="page">
                  <wp:posOffset>2094865</wp:posOffset>
                </wp:positionV>
                <wp:extent cx="5577840" cy="162306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6230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A11FF" w14:textId="63910EF9" w:rsidR="00B36AE3" w:rsidRPr="00B36AE3" w:rsidRDefault="00924266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Zieldefinition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5803E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.05pt;margin-top:164.95pt;width:439.2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" filled="f" stroked="f">
                <v:textbox>
                  <w:txbxContent>
                    <w:p w14:paraId="071A11FF" w14:textId="63910EF9" w:rsidR="00B36AE3" w:rsidRPr="00B36AE3" w:rsidRDefault="00924266">
                      <w:pPr>
                        <w:rPr>
                          <w:sz w:val="96"/>
                          <w:szCs w:val="96"/>
                        </w:rPr>
                      </w:pPr>
                      <w:r>
                        <w:rPr>
                          <w:sz w:val="96"/>
                          <w:szCs w:val="96"/>
                        </w:rPr>
                        <w:t>Zieldefinition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B91ECC">
        <w:rPr>
          <w:noProof/>
          <w:lang w:eastAsia="de-DE"/>
        </w:rPr>
        <w:drawing>
          <wp:inline distT="0" distB="0" distL="0" distR="0" wp14:anchorId="0EAD5130" wp14:editId="26F408B1">
            <wp:extent cx="5760000" cy="1069200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WhatsApp Image 2022-04-26 at 13.18.57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7F5D9" w14:textId="26812B1E" w:rsidR="000A22AE" w:rsidRPr="000A22AE" w:rsidRDefault="000A22AE" w:rsidP="000A22AE"/>
    <w:p w14:paraId="2470B6C3" w14:textId="789F1F2D" w:rsidR="000A22AE" w:rsidRPr="000A22AE" w:rsidRDefault="000A22AE" w:rsidP="000A22AE"/>
    <w:p w14:paraId="54433D08" w14:textId="66B62E27" w:rsidR="000A22AE" w:rsidRPr="000A22AE" w:rsidRDefault="000A22AE" w:rsidP="000A22AE"/>
    <w:p w14:paraId="53786239" w14:textId="391EECD3" w:rsidR="000A22AE" w:rsidRPr="000A22AE" w:rsidRDefault="000A22AE" w:rsidP="000A22AE"/>
    <w:p w14:paraId="290256FD" w14:textId="026C4F1B" w:rsidR="000A22AE" w:rsidRPr="000A22AE" w:rsidRDefault="000A22AE" w:rsidP="000A22AE"/>
    <w:p w14:paraId="16BE4F87" w14:textId="6F974F1A" w:rsidR="000A22AE" w:rsidRPr="000A22AE" w:rsidRDefault="000A22AE" w:rsidP="000A22AE"/>
    <w:p w14:paraId="26A017B0" w14:textId="465E462F" w:rsidR="000A22AE" w:rsidRPr="000A22AE" w:rsidRDefault="000A22AE" w:rsidP="000A22AE"/>
    <w:p w14:paraId="76292382" w14:textId="0118C6C8" w:rsidR="000A22AE" w:rsidRPr="000A22AE" w:rsidRDefault="000A22AE" w:rsidP="000A22AE"/>
    <w:p w14:paraId="098EE04D" w14:textId="747B8456" w:rsidR="000A22AE" w:rsidRDefault="000A22AE" w:rsidP="000A22AE">
      <w:pPr>
        <w:jc w:val="center"/>
      </w:pPr>
    </w:p>
    <w:p w14:paraId="713B2CBD" w14:textId="2E8E8F45" w:rsidR="000A22AE" w:rsidRDefault="005F351B">
      <w:r>
        <w:rPr>
          <w:noProof/>
          <w:lang w:eastAsia="de-D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2B0689F" wp14:editId="314C98EE">
                <wp:simplePos x="0" y="0"/>
                <wp:positionH relativeFrom="margin">
                  <wp:align>left</wp:align>
                </wp:positionH>
                <wp:positionV relativeFrom="paragraph">
                  <wp:posOffset>2012950</wp:posOffset>
                </wp:positionV>
                <wp:extent cx="5577840" cy="1577340"/>
                <wp:effectExtent l="0" t="0" r="0" b="3810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1577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7BA17" w14:textId="5E9E5264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Version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ab/>
                              <w:t>00.0</w:t>
                            </w:r>
                            <w:r w:rsidR="000429B1">
                              <w:rPr>
                                <w:sz w:val="48"/>
                                <w:szCs w:val="48"/>
                              </w:rPr>
                              <w:t>5</w:t>
                            </w:r>
                          </w:p>
                          <w:p w14:paraId="13BAAE3E" w14:textId="60CF9E1E" w:rsidR="00B36AE3" w:rsidRPr="00B36AE3" w:rsidRDefault="00924266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Autor: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096D92">
                              <w:rPr>
                                <w:sz w:val="48"/>
                                <w:szCs w:val="48"/>
                              </w:rPr>
                              <w:t>Max Eich</w:t>
                            </w:r>
                          </w:p>
                          <w:p w14:paraId="7BBB489A" w14:textId="2EA089A7" w:rsidR="00B36AE3" w:rsidRPr="00B36AE3" w:rsidRDefault="00B36AE3" w:rsidP="00B36AE3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B36AE3">
                              <w:rPr>
                                <w:sz w:val="48"/>
                                <w:szCs w:val="48"/>
                              </w:rPr>
                              <w:t>Datum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ab/>
                            </w:r>
                            <w:r w:rsidR="00566EF3">
                              <w:rPr>
                                <w:sz w:val="48"/>
                                <w:szCs w:val="48"/>
                              </w:rPr>
                              <w:t>3</w:t>
                            </w:r>
                            <w:r w:rsidR="000429B1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05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.</w:t>
                            </w:r>
                            <w:r w:rsidR="00924266">
                              <w:rPr>
                                <w:sz w:val="48"/>
                                <w:szCs w:val="48"/>
                              </w:rPr>
                              <w:t>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B0689F" id="_x0000_s1027" type="#_x0000_t202" style="position:absolute;margin-left:0;margin-top:158.5pt;width:439.2pt;height:124.2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" filled="f" stroked="f">
                <v:textbox>
                  <w:txbxContent>
                    <w:p w14:paraId="0D47BA17" w14:textId="5E9E5264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Version</w:t>
                      </w:r>
                      <w:r w:rsidR="00924266">
                        <w:rPr>
                          <w:sz w:val="48"/>
                          <w:szCs w:val="48"/>
                        </w:rPr>
                        <w:t>:</w:t>
                      </w:r>
                      <w:r w:rsidR="00924266">
                        <w:rPr>
                          <w:sz w:val="48"/>
                          <w:szCs w:val="48"/>
                        </w:rPr>
                        <w:tab/>
                        <w:t>00.0</w:t>
                      </w:r>
                      <w:r w:rsidR="000429B1">
                        <w:rPr>
                          <w:sz w:val="48"/>
                          <w:szCs w:val="48"/>
                        </w:rPr>
                        <w:t>5</w:t>
                      </w:r>
                    </w:p>
                    <w:p w14:paraId="13BAAE3E" w14:textId="60CF9E1E" w:rsidR="00B36AE3" w:rsidRPr="00B36AE3" w:rsidRDefault="00924266" w:rsidP="00B36AE3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Autor: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096D92">
                        <w:rPr>
                          <w:sz w:val="48"/>
                          <w:szCs w:val="48"/>
                        </w:rPr>
                        <w:t>Max Eich</w:t>
                      </w:r>
                    </w:p>
                    <w:p w14:paraId="7BBB489A" w14:textId="2EA089A7" w:rsidR="00B36AE3" w:rsidRPr="00B36AE3" w:rsidRDefault="00B36AE3" w:rsidP="00B36AE3">
                      <w:pPr>
                        <w:rPr>
                          <w:sz w:val="48"/>
                          <w:szCs w:val="48"/>
                        </w:rPr>
                      </w:pPr>
                      <w:r w:rsidRPr="00B36AE3">
                        <w:rPr>
                          <w:sz w:val="48"/>
                          <w:szCs w:val="48"/>
                        </w:rPr>
                        <w:t>Datum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ab/>
                      </w:r>
                      <w:r w:rsidR="00566EF3">
                        <w:rPr>
                          <w:sz w:val="48"/>
                          <w:szCs w:val="48"/>
                        </w:rPr>
                        <w:t>3</w:t>
                      </w:r>
                      <w:r w:rsidR="000429B1">
                        <w:rPr>
                          <w:sz w:val="48"/>
                          <w:szCs w:val="48"/>
                        </w:rPr>
                        <w:t>1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05</w:t>
                      </w:r>
                      <w:r>
                        <w:rPr>
                          <w:sz w:val="48"/>
                          <w:szCs w:val="48"/>
                        </w:rPr>
                        <w:t>.</w:t>
                      </w:r>
                      <w:r w:rsidR="00924266">
                        <w:rPr>
                          <w:sz w:val="48"/>
                          <w:szCs w:val="48"/>
                        </w:rPr>
                        <w:t>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A22AE">
        <w:br w:type="page"/>
      </w:r>
    </w:p>
    <w:p w14:paraId="0627D5C7" w14:textId="6F96B97C" w:rsidR="000A22AE" w:rsidRDefault="000A22AE" w:rsidP="000A22AE">
      <w:pPr>
        <w:jc w:val="center"/>
      </w:pPr>
    </w:p>
    <w:p w14:paraId="0456B280" w14:textId="0D0A9412" w:rsidR="000A22AE" w:rsidRDefault="000A22AE" w:rsidP="000A22AE">
      <w:pPr>
        <w:jc w:val="center"/>
      </w:pPr>
    </w:p>
    <w:p w14:paraId="69DF3986" w14:textId="0E5A32EA" w:rsidR="000A22AE" w:rsidRDefault="005F351B" w:rsidP="005F351B">
      <w:pPr>
        <w:pStyle w:val="berschrift1"/>
      </w:pPr>
      <w:bookmarkStart w:id="0" w:name="_Toc104886803"/>
      <w:r>
        <w:t>Versionen:</w:t>
      </w:r>
      <w:bookmarkEnd w:id="0"/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813"/>
        <w:gridCol w:w="1853"/>
        <w:gridCol w:w="4267"/>
        <w:gridCol w:w="1127"/>
      </w:tblGrid>
      <w:tr w:rsidR="00C36C42" w14:paraId="1B4E818D" w14:textId="74C0A56C" w:rsidTr="00C36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9CB738B" w14:textId="23636D2A" w:rsidR="00C36C42" w:rsidRDefault="00C36C42" w:rsidP="005F351B">
            <w:pPr>
              <w:jc w:val="center"/>
            </w:pPr>
            <w:r>
              <w:t>Versionsnummer</w:t>
            </w:r>
          </w:p>
        </w:tc>
        <w:tc>
          <w:tcPr>
            <w:tcW w:w="1853" w:type="dxa"/>
          </w:tcPr>
          <w:p w14:paraId="4D1C68E6" w14:textId="433A47F3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4267" w:type="dxa"/>
          </w:tcPr>
          <w:p w14:paraId="55F10B62" w14:textId="799BC60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Änderungen</w:t>
            </w:r>
          </w:p>
        </w:tc>
        <w:tc>
          <w:tcPr>
            <w:tcW w:w="1127" w:type="dxa"/>
          </w:tcPr>
          <w:p w14:paraId="1D971700" w14:textId="5F0B1F15" w:rsidR="00C36C42" w:rsidRDefault="00C36C42" w:rsidP="005F35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Datum</w:t>
            </w:r>
          </w:p>
        </w:tc>
      </w:tr>
      <w:tr w:rsidR="00C36C42" w14:paraId="0129C402" w14:textId="485A0ABB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2DCCB49F" w14:textId="77BD7517" w:rsidR="00C36C42" w:rsidRDefault="00C36C42" w:rsidP="005F351B">
            <w:pPr>
              <w:jc w:val="center"/>
            </w:pPr>
            <w:r>
              <w:t>00.01</w:t>
            </w:r>
          </w:p>
        </w:tc>
        <w:tc>
          <w:tcPr>
            <w:tcW w:w="1853" w:type="dxa"/>
          </w:tcPr>
          <w:p w14:paraId="213A0CA8" w14:textId="0092DE8B" w:rsidR="00C36C42" w:rsidRDefault="00924266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 Brand</w:t>
            </w:r>
          </w:p>
        </w:tc>
        <w:tc>
          <w:tcPr>
            <w:tcW w:w="4267" w:type="dxa"/>
          </w:tcPr>
          <w:p w14:paraId="4B045B27" w14:textId="11DED97C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 Erstellung des Dokuments</w:t>
            </w:r>
          </w:p>
        </w:tc>
        <w:tc>
          <w:tcPr>
            <w:tcW w:w="1127" w:type="dxa"/>
          </w:tcPr>
          <w:p w14:paraId="415A7675" w14:textId="16B357A8" w:rsidR="00C36C42" w:rsidRDefault="00924266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19.05.22</w:t>
            </w:r>
          </w:p>
        </w:tc>
      </w:tr>
      <w:tr w:rsidR="00C36C42" w14:paraId="3C2C224E" w14:textId="467F4E21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A51363A" w14:textId="32C9C760" w:rsidR="00C36C42" w:rsidRDefault="007823BB" w:rsidP="005F351B">
            <w:pPr>
              <w:jc w:val="center"/>
            </w:pPr>
            <w:r>
              <w:t>00.02</w:t>
            </w:r>
          </w:p>
        </w:tc>
        <w:tc>
          <w:tcPr>
            <w:tcW w:w="1853" w:type="dxa"/>
          </w:tcPr>
          <w:p w14:paraId="589A1D12" w14:textId="226082C7" w:rsidR="00C36C42" w:rsidRDefault="007823BB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 </w:t>
            </w:r>
            <w:proofErr w:type="spellStart"/>
            <w:r>
              <w:t>Heimbold</w:t>
            </w:r>
            <w:proofErr w:type="spellEnd"/>
          </w:p>
        </w:tc>
        <w:tc>
          <w:tcPr>
            <w:tcW w:w="4267" w:type="dxa"/>
          </w:tcPr>
          <w:p w14:paraId="2B5A2437" w14:textId="6E65E695" w:rsidR="00C36C42" w:rsidRDefault="007823BB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Überarbeitung des Dokumentes</w:t>
            </w:r>
          </w:p>
        </w:tc>
        <w:tc>
          <w:tcPr>
            <w:tcW w:w="1127" w:type="dxa"/>
          </w:tcPr>
          <w:p w14:paraId="1CE529D9" w14:textId="7C658728" w:rsidR="00C36C42" w:rsidRDefault="007823BB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C36C42" w14:paraId="4F7ABB48" w14:textId="1E8325DA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42CD964" w14:textId="24638C1B" w:rsidR="00C36C42" w:rsidRPr="00F401F1" w:rsidRDefault="001B3E48" w:rsidP="005F351B">
            <w:pPr>
              <w:jc w:val="center"/>
            </w:pPr>
            <w:r w:rsidRPr="00F401F1">
              <w:t>00.03</w:t>
            </w:r>
          </w:p>
        </w:tc>
        <w:tc>
          <w:tcPr>
            <w:tcW w:w="1853" w:type="dxa"/>
          </w:tcPr>
          <w:p w14:paraId="479C76A4" w14:textId="0FF3BE96" w:rsidR="00C36C42" w:rsidRPr="00F401F1" w:rsidRDefault="001B3E48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1F1">
              <w:t>Max Eich</w:t>
            </w:r>
          </w:p>
        </w:tc>
        <w:tc>
          <w:tcPr>
            <w:tcW w:w="4267" w:type="dxa"/>
          </w:tcPr>
          <w:p w14:paraId="58805CF3" w14:textId="3BA12317" w:rsidR="00C36C42" w:rsidRPr="00F401F1" w:rsidRDefault="001B3E48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1F1">
              <w:t xml:space="preserve">Ziele weiter </w:t>
            </w:r>
            <w:r w:rsidR="00096D92">
              <w:t>s</w:t>
            </w:r>
            <w:r w:rsidRPr="00F401F1">
              <w:t>pezifiziert, Rechtschreibung</w:t>
            </w:r>
            <w:r w:rsidR="00096D92">
              <w:t xml:space="preserve">, Grammatik </w:t>
            </w:r>
            <w:r w:rsidRPr="00F401F1">
              <w:t xml:space="preserve">und </w:t>
            </w:r>
            <w:r w:rsidR="00D03B2F" w:rsidRPr="00F401F1">
              <w:t>L</w:t>
            </w:r>
            <w:r w:rsidRPr="00F401F1">
              <w:t>esbarkeit verbessert.</w:t>
            </w:r>
            <w:r w:rsidR="00096D92">
              <w:t xml:space="preserve"> Inhaltsverzeichnis</w:t>
            </w:r>
            <w:r w:rsidR="00056545">
              <w:t xml:space="preserve"> aktualisiert</w:t>
            </w:r>
            <w:r w:rsidR="00022296">
              <w:t>.</w:t>
            </w:r>
          </w:p>
        </w:tc>
        <w:tc>
          <w:tcPr>
            <w:tcW w:w="1127" w:type="dxa"/>
          </w:tcPr>
          <w:p w14:paraId="284FE2A1" w14:textId="47F99073" w:rsidR="00C36C42" w:rsidRDefault="006758B7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1B3E48">
              <w:t>0.05.22</w:t>
            </w:r>
          </w:p>
        </w:tc>
      </w:tr>
      <w:tr w:rsidR="00C36C42" w14:paraId="1EB7833F" w14:textId="1BB60A70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326F8D4D" w14:textId="28E45C01" w:rsidR="00C36C42" w:rsidRDefault="0094223A" w:rsidP="005F351B">
            <w:pPr>
              <w:jc w:val="center"/>
            </w:pPr>
            <w:r>
              <w:t>00.04</w:t>
            </w:r>
          </w:p>
        </w:tc>
        <w:tc>
          <w:tcPr>
            <w:tcW w:w="1853" w:type="dxa"/>
          </w:tcPr>
          <w:p w14:paraId="7C8C9C22" w14:textId="13D14D70" w:rsidR="00C36C42" w:rsidRDefault="0094223A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394ECA66" w14:textId="5FC0257C" w:rsidR="00C36C42" w:rsidRDefault="0094223A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Einzug der Unterüberschriften geändert, Version und Fußzeile angepasst.</w:t>
            </w:r>
          </w:p>
        </w:tc>
        <w:tc>
          <w:tcPr>
            <w:tcW w:w="1127" w:type="dxa"/>
          </w:tcPr>
          <w:p w14:paraId="31BB3D42" w14:textId="381472E8" w:rsidR="00C36C42" w:rsidRDefault="006758B7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30.05.22</w:t>
            </w:r>
          </w:p>
        </w:tc>
      </w:tr>
      <w:tr w:rsidR="00C36C42" w14:paraId="7FED7A09" w14:textId="7729ED4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0132D9B6" w14:textId="267BBC6D" w:rsidR="00C36C42" w:rsidRDefault="00584672" w:rsidP="005F351B">
            <w:pPr>
              <w:jc w:val="center"/>
            </w:pPr>
            <w:r>
              <w:t>00.05</w:t>
            </w:r>
          </w:p>
        </w:tc>
        <w:tc>
          <w:tcPr>
            <w:tcW w:w="1853" w:type="dxa"/>
          </w:tcPr>
          <w:p w14:paraId="16D6DC15" w14:textId="3591211D" w:rsidR="00C36C42" w:rsidRDefault="0058467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Max Eich</w:t>
            </w:r>
          </w:p>
        </w:tc>
        <w:tc>
          <w:tcPr>
            <w:tcW w:w="4267" w:type="dxa"/>
          </w:tcPr>
          <w:p w14:paraId="4BC5D79D" w14:textId="33D38B61" w:rsidR="00C36C42" w:rsidRDefault="0058467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Tiefere Inhaltliche Überarbeitung. Spezifizierung der Ziele, neuschreiben des Abschnitts „</w:t>
            </w:r>
            <w:proofErr w:type="spellStart"/>
            <w:r>
              <w:t>Logging</w:t>
            </w:r>
            <w:proofErr w:type="spellEnd"/>
            <w:r>
              <w:t>“ zum „S.M.A.R.T.“ Format, Versionierung aktualisiert.</w:t>
            </w:r>
          </w:p>
        </w:tc>
        <w:tc>
          <w:tcPr>
            <w:tcW w:w="1127" w:type="dxa"/>
          </w:tcPr>
          <w:p w14:paraId="1E7FE67A" w14:textId="2529DC6F" w:rsidR="00C36C42" w:rsidRDefault="0058467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31.05.22</w:t>
            </w:r>
          </w:p>
        </w:tc>
      </w:tr>
      <w:tr w:rsidR="00C36C42" w14:paraId="294F1C23" w14:textId="2BB9A692" w:rsidTr="00C36C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3" w:type="dxa"/>
          </w:tcPr>
          <w:p w14:paraId="546FA540" w14:textId="77777777" w:rsidR="00C36C42" w:rsidRDefault="00C36C42" w:rsidP="005F351B">
            <w:pPr>
              <w:jc w:val="center"/>
            </w:pPr>
          </w:p>
        </w:tc>
        <w:tc>
          <w:tcPr>
            <w:tcW w:w="1853" w:type="dxa"/>
          </w:tcPr>
          <w:p w14:paraId="5A237D5D" w14:textId="77777777" w:rsidR="00C36C42" w:rsidRDefault="00C36C42" w:rsidP="005F35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7" w:type="dxa"/>
          </w:tcPr>
          <w:p w14:paraId="1E8D2EF4" w14:textId="77777777" w:rsidR="00C36C42" w:rsidRDefault="00C36C42" w:rsidP="005F35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27" w:type="dxa"/>
          </w:tcPr>
          <w:p w14:paraId="0C37F720" w14:textId="77777777" w:rsidR="00C36C42" w:rsidRDefault="00C36C42" w:rsidP="00C36C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879F427" w14:textId="7A569C3B" w:rsidR="00A03BB2" w:rsidRDefault="00A03BB2" w:rsidP="000A22AE"/>
    <w:p w14:paraId="67B47459" w14:textId="31E537F4" w:rsidR="005F351B" w:rsidRDefault="005F351B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966316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7B0B81" w14:textId="2525236A" w:rsidR="00A33C75" w:rsidRPr="00A33C75" w:rsidRDefault="00A33C75" w:rsidP="00A33C75">
          <w:pPr>
            <w:pStyle w:val="Inhaltsverzeichnisberschrift"/>
          </w:pPr>
          <w:r w:rsidRPr="00A33C75">
            <w:t>Inhalt</w:t>
          </w:r>
        </w:p>
        <w:p w14:paraId="7C950DC0" w14:textId="3F91C35B" w:rsidR="00DF1C8A" w:rsidRDefault="00A33C75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86803" w:history="1">
            <w:r w:rsidR="00DF1C8A" w:rsidRPr="00905814">
              <w:rPr>
                <w:rStyle w:val="Hyperlink"/>
                <w:noProof/>
              </w:rPr>
              <w:t>Versionen: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_Toc104886803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2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7D3D66E6" w14:textId="22603314" w:rsidR="00DF1C8A" w:rsidRDefault="008A6B3E">
          <w:pPr>
            <w:pStyle w:val="Verzeichnis1"/>
            <w:tabs>
              <w:tab w:val="right" w:leader="dot" w:pos="9060"/>
            </w:tabs>
            <w:rPr>
              <w:noProof/>
              <w:lang w:eastAsia="de-DE"/>
            </w:rPr>
          </w:pPr>
          <w:hyperlink w:anchor="_Toc104886804" w:history="1">
            <w:r w:rsidR="00DF1C8A" w:rsidRPr="00905814">
              <w:rPr>
                <w:rStyle w:val="Hyperlink"/>
                <w:noProof/>
              </w:rPr>
              <w:t>Zielkatalog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_Toc104886804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4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37A171FA" w14:textId="691CCD5F" w:rsidR="00DF1C8A" w:rsidRDefault="008A6B3E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86805" w:history="1">
            <w:r w:rsidR="00DF1C8A" w:rsidRPr="00905814">
              <w:rPr>
                <w:rStyle w:val="Hyperlink"/>
                <w:noProof/>
              </w:rPr>
              <w:t>1.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Oberfläche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_Toc104886805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4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479E575D" w14:textId="1181088D" w:rsidR="00DF1C8A" w:rsidRDefault="008A6B3E">
          <w:pPr>
            <w:pStyle w:val="Verzeichnis2"/>
            <w:rPr>
              <w:noProof/>
              <w:lang w:eastAsia="de-DE"/>
            </w:rPr>
          </w:pPr>
          <w:hyperlink w:anchor="_Toc104886806" w:history="1">
            <w:r w:rsidR="00DF1C8A" w:rsidRPr="00905814">
              <w:rPr>
                <w:rStyle w:val="Hyperlink"/>
                <w:noProof/>
              </w:rPr>
              <w:t>a.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Buttons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_Toc104886806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4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208A78EF" w14:textId="755E29C5" w:rsidR="00DF1C8A" w:rsidRDefault="008A6B3E">
          <w:pPr>
            <w:pStyle w:val="Verzeichnis2"/>
            <w:rPr>
              <w:noProof/>
              <w:lang w:eastAsia="de-DE"/>
            </w:rPr>
          </w:pPr>
          <w:hyperlink w:anchor="_Toc104886807" w:history="1">
            <w:r w:rsidR="00DF1C8A" w:rsidRPr="00905814">
              <w:rPr>
                <w:rStyle w:val="Hyperlink"/>
                <w:noProof/>
              </w:rPr>
              <w:t>b.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Tabs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_Toc104886807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4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7B4E1CBF" w14:textId="67A4DEA1" w:rsidR="00DF1C8A" w:rsidRDefault="008A6B3E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86808" w:history="1">
            <w:r w:rsidR="00DF1C8A" w:rsidRPr="00905814">
              <w:rPr>
                <w:rStyle w:val="Hyperlink"/>
                <w:noProof/>
              </w:rPr>
              <w:t>2.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Anmeldung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_Toc104886808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4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7EB1C6DD" w14:textId="710C6277" w:rsidR="00DF1C8A" w:rsidRDefault="008A6B3E">
          <w:pPr>
            <w:pStyle w:val="Verzeichnis2"/>
            <w:rPr>
              <w:noProof/>
              <w:lang w:eastAsia="de-DE"/>
            </w:rPr>
          </w:pPr>
          <w:hyperlink w:anchor="_Toc104886809" w:history="1">
            <w:r w:rsidR="00DF1C8A" w:rsidRPr="00905814">
              <w:rPr>
                <w:rStyle w:val="Hyperlink"/>
                <w:noProof/>
              </w:rPr>
              <w:t>a.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Anmeldung Passwort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_Toc104886809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4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052719AE" w14:textId="18F7DCA7" w:rsidR="00DF1C8A" w:rsidRDefault="008A6B3E">
          <w:pPr>
            <w:pStyle w:val="Verzeichnis2"/>
            <w:rPr>
              <w:noProof/>
              <w:lang w:eastAsia="de-DE"/>
            </w:rPr>
          </w:pPr>
          <w:hyperlink w:anchor="_Toc104886810" w:history="1">
            <w:r w:rsidR="00DF1C8A" w:rsidRPr="00905814">
              <w:rPr>
                <w:rStyle w:val="Hyperlink"/>
                <w:noProof/>
              </w:rPr>
              <w:t>b.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Anmeldung RFID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_Toc104886810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4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4810D265" w14:textId="371A0402" w:rsidR="00DF1C8A" w:rsidRDefault="008A6B3E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86811" w:history="1">
            <w:r w:rsidR="00DF1C8A" w:rsidRPr="00905814">
              <w:rPr>
                <w:rStyle w:val="Hyperlink"/>
                <w:noProof/>
              </w:rPr>
              <w:t>3.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Rollen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_Toc104886811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4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486450A5" w14:textId="658AC8D4" w:rsidR="00DF1C8A" w:rsidRDefault="008A6B3E">
          <w:pPr>
            <w:pStyle w:val="Verzeichnis2"/>
            <w:rPr>
              <w:noProof/>
              <w:lang w:eastAsia="de-DE"/>
            </w:rPr>
          </w:pPr>
          <w:hyperlink w:anchor="_Toc104886812" w:history="1">
            <w:r w:rsidR="00DF1C8A" w:rsidRPr="00905814">
              <w:rPr>
                <w:rStyle w:val="Hyperlink"/>
                <w:noProof/>
              </w:rPr>
              <w:t>a.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Rechte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_Toc104886812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4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4B76AF9E" w14:textId="1FE1E87F" w:rsidR="00DF1C8A" w:rsidRDefault="008A6B3E">
          <w:pPr>
            <w:pStyle w:val="Verzeichnis2"/>
            <w:rPr>
              <w:noProof/>
              <w:lang w:eastAsia="de-DE"/>
            </w:rPr>
          </w:pPr>
          <w:hyperlink w:anchor="_Toc104886813" w:history="1">
            <w:r w:rsidR="00DF1C8A" w:rsidRPr="00905814">
              <w:rPr>
                <w:rStyle w:val="Hyperlink"/>
                <w:noProof/>
              </w:rPr>
              <w:t>b.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Spezialfall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_Toc104886813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4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233C2CE6" w14:textId="376486EF" w:rsidR="00DF1C8A" w:rsidRDefault="008A6B3E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86814" w:history="1">
            <w:r w:rsidR="00DF1C8A" w:rsidRPr="00905814">
              <w:rPr>
                <w:rStyle w:val="Hyperlink"/>
                <w:noProof/>
              </w:rPr>
              <w:t>4.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Patientendaten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_Toc104886814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5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569327A1" w14:textId="7307578F" w:rsidR="00DF1C8A" w:rsidRDefault="008A6B3E">
          <w:pPr>
            <w:pStyle w:val="Verzeichnis2"/>
            <w:rPr>
              <w:noProof/>
              <w:lang w:eastAsia="de-DE"/>
            </w:rPr>
          </w:pPr>
          <w:hyperlink w:anchor="_Toc104886815" w:history="1">
            <w:r w:rsidR="00DF1C8A" w:rsidRPr="00905814">
              <w:rPr>
                <w:rStyle w:val="Hyperlink"/>
                <w:noProof/>
              </w:rPr>
              <w:t>a.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Änderungen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_Toc104886815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5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66642E8B" w14:textId="5BAEC16E" w:rsidR="00DF1C8A" w:rsidRDefault="008A6B3E">
          <w:pPr>
            <w:pStyle w:val="Verzeichnis2"/>
            <w:rPr>
              <w:noProof/>
              <w:lang w:eastAsia="de-DE"/>
            </w:rPr>
          </w:pPr>
          <w:hyperlink w:anchor="_Toc104886816" w:history="1">
            <w:r w:rsidR="00DF1C8A" w:rsidRPr="00905814">
              <w:rPr>
                <w:rStyle w:val="Hyperlink"/>
                <w:noProof/>
              </w:rPr>
              <w:t>b.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Datengruppen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_Toc104886816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5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2C5A6948" w14:textId="3BC2F5F7" w:rsidR="00DF1C8A" w:rsidRDefault="008A6B3E">
          <w:pPr>
            <w:pStyle w:val="Verzeichnis2"/>
            <w:rPr>
              <w:noProof/>
              <w:lang w:eastAsia="de-DE"/>
            </w:rPr>
          </w:pPr>
          <w:hyperlink w:anchor="_Toc104886817" w:history="1">
            <w:r w:rsidR="00DF1C8A" w:rsidRPr="00905814">
              <w:rPr>
                <w:rStyle w:val="Hyperlink"/>
                <w:noProof/>
              </w:rPr>
              <w:t>c.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Ausdrucken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_Toc104886817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5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2385C061" w14:textId="4C3C5737" w:rsidR="00DF1C8A" w:rsidRDefault="008A6B3E">
          <w:pPr>
            <w:pStyle w:val="Verzeichnis1"/>
            <w:tabs>
              <w:tab w:val="left" w:pos="440"/>
              <w:tab w:val="right" w:leader="dot" w:pos="9060"/>
            </w:tabs>
            <w:rPr>
              <w:noProof/>
              <w:lang w:eastAsia="de-DE"/>
            </w:rPr>
          </w:pPr>
          <w:hyperlink w:anchor="_Toc104886818" w:history="1">
            <w:r w:rsidR="00DF1C8A" w:rsidRPr="00905814">
              <w:rPr>
                <w:rStyle w:val="Hyperlink"/>
                <w:noProof/>
              </w:rPr>
              <w:t>5.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RFID-Chip Verwaltung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_Toc104886818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5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5D321F2E" w14:textId="1C5E6D69" w:rsidR="00DF1C8A" w:rsidRDefault="008A6B3E">
          <w:pPr>
            <w:pStyle w:val="Verzeichnis2"/>
            <w:rPr>
              <w:noProof/>
              <w:lang w:eastAsia="de-DE"/>
            </w:rPr>
          </w:pPr>
          <w:hyperlink w:anchor="_Toc104886819" w:history="1">
            <w:r w:rsidR="00DF1C8A" w:rsidRPr="00905814">
              <w:rPr>
                <w:rStyle w:val="Hyperlink"/>
                <w:noProof/>
              </w:rPr>
              <w:t>a.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Verlust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_Toc104886819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5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66E30EA9" w14:textId="0CD0CCE5" w:rsidR="00DF1C8A" w:rsidRDefault="008A6B3E">
          <w:pPr>
            <w:pStyle w:val="Verzeichnis2"/>
            <w:rPr>
              <w:noProof/>
              <w:lang w:eastAsia="de-DE"/>
            </w:rPr>
          </w:pPr>
          <w:hyperlink w:anchor="_Toc104886820" w:history="1">
            <w:r w:rsidR="00DF1C8A" w:rsidRPr="00905814">
              <w:rPr>
                <w:rStyle w:val="Hyperlink"/>
                <w:noProof/>
              </w:rPr>
              <w:t>b.</w:t>
            </w:r>
            <w:r w:rsidR="00DF1C8A">
              <w:rPr>
                <w:noProof/>
                <w:lang w:eastAsia="de-DE"/>
              </w:rPr>
              <w:tab/>
            </w:r>
            <w:r w:rsidR="00DF1C8A" w:rsidRPr="00905814">
              <w:rPr>
                <w:rStyle w:val="Hyperlink"/>
                <w:noProof/>
              </w:rPr>
              <w:t>Logging</w:t>
            </w:r>
            <w:r w:rsidR="00DF1C8A">
              <w:rPr>
                <w:noProof/>
                <w:webHidden/>
              </w:rPr>
              <w:tab/>
            </w:r>
            <w:r w:rsidR="00DF1C8A">
              <w:rPr>
                <w:noProof/>
                <w:webHidden/>
              </w:rPr>
              <w:fldChar w:fldCharType="begin"/>
            </w:r>
            <w:r w:rsidR="00DF1C8A">
              <w:rPr>
                <w:noProof/>
                <w:webHidden/>
              </w:rPr>
              <w:instrText xml:space="preserve"> PAGEREF _Toc104886820 \h </w:instrText>
            </w:r>
            <w:r w:rsidR="00DF1C8A">
              <w:rPr>
                <w:noProof/>
                <w:webHidden/>
              </w:rPr>
            </w:r>
            <w:r w:rsidR="00DF1C8A">
              <w:rPr>
                <w:noProof/>
                <w:webHidden/>
              </w:rPr>
              <w:fldChar w:fldCharType="separate"/>
            </w:r>
            <w:r w:rsidR="00DF1C8A">
              <w:rPr>
                <w:noProof/>
                <w:webHidden/>
              </w:rPr>
              <w:t>5</w:t>
            </w:r>
            <w:r w:rsidR="00DF1C8A">
              <w:rPr>
                <w:noProof/>
                <w:webHidden/>
              </w:rPr>
              <w:fldChar w:fldCharType="end"/>
            </w:r>
          </w:hyperlink>
        </w:p>
        <w:p w14:paraId="1B754229" w14:textId="4C192B0A" w:rsidR="00A33C75" w:rsidRDefault="00A33C75">
          <w:r>
            <w:rPr>
              <w:b/>
              <w:bCs/>
            </w:rPr>
            <w:fldChar w:fldCharType="end"/>
          </w:r>
        </w:p>
      </w:sdtContent>
    </w:sdt>
    <w:p w14:paraId="41A04ACE" w14:textId="7DD564E7" w:rsidR="0008608A" w:rsidRDefault="0008608A">
      <w:r>
        <w:br w:type="page"/>
      </w:r>
    </w:p>
    <w:p w14:paraId="7E8CE12F" w14:textId="256F5BF0" w:rsidR="005F351B" w:rsidRDefault="00924266" w:rsidP="00924266">
      <w:pPr>
        <w:pStyle w:val="berschrift1"/>
      </w:pPr>
      <w:bookmarkStart w:id="1" w:name="_Toc104886804"/>
      <w:r>
        <w:lastRenderedPageBreak/>
        <w:t>Zielkatalog</w:t>
      </w:r>
      <w:bookmarkEnd w:id="1"/>
    </w:p>
    <w:p w14:paraId="3E09277C" w14:textId="602936C7" w:rsidR="009B2325" w:rsidRDefault="004C412D" w:rsidP="009B2325">
      <w:r>
        <w:t>Der Zielkatalog zählt die Ziele des Projektes auf. Das große und ungenaue Ziel: „Neuentwicklung eines Patientenaktenverwaltungsprogramm“ wird hiermit spezifiziert. Bei allen Zielen werden die davor beschriebenen Ziele als gegeben betrachtet und nicht erneut benannt.</w:t>
      </w:r>
      <w:r w:rsidR="00D55357">
        <w:t xml:space="preserve"> Wie die Ziele getestet werden, obliegt dem Kunden bei der Abnahme. Aus diesen Zielen werden im Pflichtenheft Anforderungen erstellt, die von unserer Seite mit einem Testplan ergänzt werden.</w:t>
      </w:r>
    </w:p>
    <w:p w14:paraId="1D9B9CFD" w14:textId="28A10362" w:rsidR="005B12E3" w:rsidRDefault="005B12E3" w:rsidP="005B12E3">
      <w:pPr>
        <w:pStyle w:val="berschrift1"/>
        <w:numPr>
          <w:ilvl w:val="0"/>
          <w:numId w:val="3"/>
        </w:numPr>
      </w:pPr>
      <w:bookmarkStart w:id="2" w:name="_Toc104886805"/>
      <w:r>
        <w:t>Oberfläche</w:t>
      </w:r>
      <w:bookmarkEnd w:id="2"/>
    </w:p>
    <w:p w14:paraId="19905BAD" w14:textId="178FAC2D" w:rsidR="005B12E3" w:rsidRDefault="00CD1017" w:rsidP="005B12E3">
      <w:r>
        <w:t>Die Oberfläche soll einfach zu navigieren sein. Dies wird mit den unteren Zielen spezifiziert.</w:t>
      </w:r>
    </w:p>
    <w:p w14:paraId="7DCD0592" w14:textId="65C28E05" w:rsidR="00CD1017" w:rsidRDefault="00CD1017" w:rsidP="00456FC0">
      <w:pPr>
        <w:pStyle w:val="berschrift2"/>
      </w:pPr>
      <w:bookmarkStart w:id="3" w:name="_Toc104886806"/>
      <w:r>
        <w:t>Buttons</w:t>
      </w:r>
      <w:bookmarkEnd w:id="3"/>
    </w:p>
    <w:p w14:paraId="12905859" w14:textId="27B2F769" w:rsidR="00CD1017" w:rsidRDefault="00CD1017" w:rsidP="00CD1017">
      <w:r>
        <w:t>Alle Buttons sollen einen Hilfstext</w:t>
      </w:r>
      <w:r w:rsidR="00304A7A">
        <w:t xml:space="preserve"> erhalten, welcher seine Funktion in 1-2 Sätzen erläutert. Der Text erscheint, wenn der Nutzer mit der Maus für 5 Sekunden über dem Button stehen bleibt.</w:t>
      </w:r>
    </w:p>
    <w:p w14:paraId="17CA3902" w14:textId="0D338D05" w:rsidR="00304A7A" w:rsidRDefault="00304A7A" w:rsidP="00456FC0">
      <w:pPr>
        <w:pStyle w:val="berschrift2"/>
      </w:pPr>
      <w:bookmarkStart w:id="4" w:name="_Toc104886807"/>
      <w:r>
        <w:t>Tabs</w:t>
      </w:r>
      <w:bookmarkEnd w:id="4"/>
    </w:p>
    <w:p w14:paraId="567A9C8B" w14:textId="0E2456FD" w:rsidR="00304A7A" w:rsidRPr="00304A7A" w:rsidRDefault="00304A7A" w:rsidP="00304A7A">
      <w:r>
        <w:t xml:space="preserve">Informationen sollen in Tabs gruppiert werden und </w:t>
      </w:r>
      <w:r w:rsidR="00ED3321">
        <w:t>der Nutzer kann zu den entsprechenden Tabs navigieren. Die Reihenfolge der Tabs wird von den medizinischen Beratern spezifiziert.</w:t>
      </w:r>
      <w:r w:rsidR="00056545">
        <w:t xml:space="preserve"> Die Benennung erfolgt nach gruppiertem Inhalt.</w:t>
      </w:r>
    </w:p>
    <w:p w14:paraId="40556879" w14:textId="0D58C41B" w:rsidR="00924266" w:rsidRDefault="004C412D" w:rsidP="004C412D">
      <w:pPr>
        <w:pStyle w:val="berschrift1"/>
        <w:numPr>
          <w:ilvl w:val="0"/>
          <w:numId w:val="3"/>
        </w:numPr>
      </w:pPr>
      <w:bookmarkStart w:id="5" w:name="_Toc104886808"/>
      <w:r>
        <w:t>Anmeldung</w:t>
      </w:r>
      <w:bookmarkEnd w:id="5"/>
      <w:r>
        <w:tab/>
      </w:r>
    </w:p>
    <w:p w14:paraId="3FAC6159" w14:textId="0DD4F79E" w:rsidR="004C412D" w:rsidRDefault="004C412D" w:rsidP="004C412D">
      <w:r>
        <w:t xml:space="preserve">Jeder Nutzer muss sich beim Start des Programmes sowie nach 5 Minuten Inaktivität neu Anmelden. Dies geschieht durch eine </w:t>
      </w:r>
      <w:r w:rsidR="00566EF3">
        <w:t>e</w:t>
      </w:r>
      <w:r>
        <w:t>igene Oberfläche</w:t>
      </w:r>
      <w:r w:rsidR="0080544D">
        <w:t xml:space="preserve"> und wird mit Testnutzern am Ende der Entwicklungsphase getestet.</w:t>
      </w:r>
      <w:r w:rsidR="004F6EB1">
        <w:t xml:space="preserve"> Jeder Nutzer kann sich über den Abmelde Button abmelden.</w:t>
      </w:r>
    </w:p>
    <w:p w14:paraId="046C133A" w14:textId="63909D1D" w:rsidR="0080544D" w:rsidRDefault="0080544D" w:rsidP="00456FC0">
      <w:pPr>
        <w:pStyle w:val="berschrift2"/>
        <w:numPr>
          <w:ilvl w:val="0"/>
          <w:numId w:val="5"/>
        </w:numPr>
      </w:pPr>
      <w:bookmarkStart w:id="6" w:name="_Toc104886809"/>
      <w:r>
        <w:t>Anmeldung Passwort</w:t>
      </w:r>
      <w:bookmarkEnd w:id="6"/>
    </w:p>
    <w:p w14:paraId="391688D9" w14:textId="1B10451D" w:rsidR="0080544D" w:rsidRDefault="0080544D" w:rsidP="0080544D">
      <w:r>
        <w:t>Jeder Nutzer soll über eine Benutzerkennung und Passwort verfügen, mit dem er sich anm</w:t>
      </w:r>
      <w:bookmarkStart w:id="7" w:name="_GoBack"/>
      <w:bookmarkEnd w:id="7"/>
      <w:r>
        <w:t>elden kann. Dies geschieht auf der Anmeldeoberfläche und wird mit Testnutzern am Ende der Entwicklungsphase getestet.</w:t>
      </w:r>
      <w:r w:rsidR="00566EF3">
        <w:t xml:space="preserve"> Das </w:t>
      </w:r>
      <w:r w:rsidR="00CA2104">
        <w:t xml:space="preserve">eigene </w:t>
      </w:r>
      <w:r w:rsidR="00566EF3">
        <w:t>Passwort kann nach</w:t>
      </w:r>
      <w:r w:rsidR="00CA2104">
        <w:t xml:space="preserve"> erfolgreicher</w:t>
      </w:r>
      <w:r w:rsidR="00566EF3">
        <w:t xml:space="preserve"> Anmeldung geändert werden.</w:t>
      </w:r>
    </w:p>
    <w:p w14:paraId="1D36EF8B" w14:textId="2B2EABC6" w:rsidR="0080544D" w:rsidRDefault="0080544D" w:rsidP="00456FC0">
      <w:pPr>
        <w:pStyle w:val="berschrift2"/>
      </w:pPr>
      <w:bookmarkStart w:id="8" w:name="_Toc104886810"/>
      <w:r>
        <w:t>Anmeldung RFID</w:t>
      </w:r>
      <w:bookmarkEnd w:id="8"/>
    </w:p>
    <w:p w14:paraId="3F2F8DDB" w14:textId="0866BFCE" w:rsidR="0080544D" w:rsidRDefault="0080544D" w:rsidP="0080544D">
      <w:r>
        <w:t>Jeder Nutzer soll sich mit dem ihm gegebenen RFID-Chip/Karte sich anmelden können. Ein Hinweis hierfür soll auf der Anmeldeoberfläche erscheinen um den Nutzer an diese Möglichkeit zu erinnern. Die Funktionalität wird mit Test Chip/Karte nach der Entwicklungsphase getestet.</w:t>
      </w:r>
    </w:p>
    <w:p w14:paraId="68D8F889" w14:textId="5544CED8" w:rsidR="0080544D" w:rsidRDefault="0080544D" w:rsidP="0080544D">
      <w:pPr>
        <w:pStyle w:val="berschrift1"/>
        <w:numPr>
          <w:ilvl w:val="0"/>
          <w:numId w:val="3"/>
        </w:numPr>
      </w:pPr>
      <w:bookmarkStart w:id="9" w:name="_Toc104886811"/>
      <w:r>
        <w:t>Rollen</w:t>
      </w:r>
      <w:bookmarkEnd w:id="9"/>
    </w:p>
    <w:p w14:paraId="50279909" w14:textId="4F04FFAC" w:rsidR="0080544D" w:rsidRDefault="0080544D" w:rsidP="0080544D">
      <w:r>
        <w:t xml:space="preserve">Jeder Nutzer soll eine bestimmte Rolle erhalten. </w:t>
      </w:r>
      <w:r w:rsidR="009C68C0">
        <w:t>Die Rollen sind der Datei „Stammdaten Patient“ zu entnehmen.</w:t>
      </w:r>
      <w:r w:rsidR="00ED3321">
        <w:t xml:space="preserve"> Es soll zusätzlich eine Techniker Rolle erstellt werden.</w:t>
      </w:r>
      <w:r w:rsidR="00566EF3">
        <w:t xml:space="preserve"> </w:t>
      </w:r>
      <w:r w:rsidR="001B3E48">
        <w:t>Die Administratoren dürfen die Rollen/Rechte anderer Benutzer verändern.</w:t>
      </w:r>
    </w:p>
    <w:p w14:paraId="6457E857" w14:textId="46F4E0D5" w:rsidR="009C68C0" w:rsidRDefault="009C68C0" w:rsidP="00456FC0">
      <w:pPr>
        <w:pStyle w:val="berschrift2"/>
        <w:numPr>
          <w:ilvl w:val="0"/>
          <w:numId w:val="6"/>
        </w:numPr>
      </w:pPr>
      <w:bookmarkStart w:id="10" w:name="_Toc104886812"/>
      <w:r>
        <w:t>Rechte</w:t>
      </w:r>
      <w:bookmarkEnd w:id="10"/>
    </w:p>
    <w:p w14:paraId="3090B200" w14:textId="1CA3830F" w:rsidR="009C68C0" w:rsidRDefault="009C68C0" w:rsidP="009C68C0">
      <w:r>
        <w:t>Jede Rolle soll nur bestimmte Rechte haben. Die Rechte sind der Datei „Stammdaten Patient“ zu entnehmen.</w:t>
      </w:r>
      <w:r w:rsidR="00683D11">
        <w:t xml:space="preserve"> Die Oberfläche soll sich dementsprechend anpassen.</w:t>
      </w:r>
      <w:r w:rsidR="00ED3321">
        <w:t xml:space="preserve">  </w:t>
      </w:r>
      <w:r w:rsidR="00CA2104">
        <w:t>E</w:t>
      </w:r>
      <w:r w:rsidR="00ED3321">
        <w:t xml:space="preserve">s sollen nur die Tabs zu sehen sein, </w:t>
      </w:r>
      <w:r w:rsidR="00CA2104">
        <w:t>welche</w:t>
      </w:r>
      <w:r w:rsidR="00ED3321">
        <w:t xml:space="preserve"> die Rolle lesen darf.</w:t>
      </w:r>
    </w:p>
    <w:p w14:paraId="1F12124E" w14:textId="3373C436" w:rsidR="00ED3321" w:rsidRDefault="00ED3321" w:rsidP="00456FC0">
      <w:pPr>
        <w:pStyle w:val="berschrift2"/>
      </w:pPr>
      <w:bookmarkStart w:id="11" w:name="_Toc104886813"/>
      <w:r>
        <w:t>Spezialfall</w:t>
      </w:r>
      <w:bookmarkEnd w:id="11"/>
    </w:p>
    <w:p w14:paraId="74466A39" w14:textId="79709A59" w:rsidR="00ED3321" w:rsidRDefault="00ED3321" w:rsidP="00ED3321">
      <w:r>
        <w:t xml:space="preserve">Die Pflege/Schwester soll ein Feld haben, wo sie einen Arzt eintragen kann. Sie soll damit für den Arzt Eintragungen lesen und schreiben können. Trotz der angemeldeten Schwester/Pflege Rolle wird die </w:t>
      </w:r>
      <w:r>
        <w:lastRenderedPageBreak/>
        <w:t>Arzt Rolle für die Berechtigungen verwendet. Es sollen die Änderungen unter Angabe der Schwester und des</w:t>
      </w:r>
      <w:r w:rsidR="00CA2104">
        <w:t xml:space="preserve"> autorisierenden</w:t>
      </w:r>
      <w:r>
        <w:t xml:space="preserve"> Arztes gespeichert werden.</w:t>
      </w:r>
    </w:p>
    <w:p w14:paraId="43127235" w14:textId="412F42DF" w:rsidR="00DC55E1" w:rsidRDefault="00DC55E1" w:rsidP="00DC55E1">
      <w:pPr>
        <w:pStyle w:val="berschrift1"/>
        <w:numPr>
          <w:ilvl w:val="0"/>
          <w:numId w:val="3"/>
        </w:numPr>
      </w:pPr>
      <w:bookmarkStart w:id="12" w:name="_Toc104886814"/>
      <w:r>
        <w:t>Patientendaten</w:t>
      </w:r>
      <w:bookmarkEnd w:id="12"/>
    </w:p>
    <w:p w14:paraId="45738D41" w14:textId="1588370F" w:rsidR="00DC55E1" w:rsidRDefault="00DC55E1" w:rsidP="00DC55E1">
      <w:r>
        <w:t>Die Patientendaten aus der Datei „Stammdaten Patient“ müssen verwaltet werden. Die Verwaltung wird in den nächsten Zielen spezifiziert.</w:t>
      </w:r>
    </w:p>
    <w:p w14:paraId="25B4F472" w14:textId="453BE021" w:rsidR="00DC55E1" w:rsidRDefault="00DC55E1" w:rsidP="00456FC0">
      <w:pPr>
        <w:pStyle w:val="berschrift2"/>
        <w:numPr>
          <w:ilvl w:val="0"/>
          <w:numId w:val="7"/>
        </w:numPr>
      </w:pPr>
      <w:bookmarkStart w:id="13" w:name="_Toc104886815"/>
      <w:r>
        <w:t>Änderungen</w:t>
      </w:r>
      <w:bookmarkEnd w:id="13"/>
    </w:p>
    <w:p w14:paraId="1B08F061" w14:textId="6EAEE289" w:rsidR="00DC55E1" w:rsidRDefault="00DC55E1" w:rsidP="00DC55E1">
      <w:r>
        <w:t xml:space="preserve">Alle vom Nutzer gemachten Änderungen sollen gespeichert werden. </w:t>
      </w:r>
      <w:r w:rsidR="001E272B">
        <w:t>Es soll gespeichert werden, wer und wann die Änderung gemacht hat. Die neusten Daten sollen immer oben stehen.</w:t>
      </w:r>
    </w:p>
    <w:p w14:paraId="46359636" w14:textId="186618F2" w:rsidR="001E272B" w:rsidRDefault="001E272B" w:rsidP="00456FC0">
      <w:pPr>
        <w:pStyle w:val="berschrift2"/>
      </w:pPr>
      <w:bookmarkStart w:id="14" w:name="_Toc104886816"/>
      <w:r>
        <w:t>Datengruppen</w:t>
      </w:r>
      <w:bookmarkEnd w:id="14"/>
    </w:p>
    <w:p w14:paraId="131E8B39" w14:textId="6FDE410A" w:rsidR="001E272B" w:rsidRDefault="001E272B" w:rsidP="001E272B">
      <w:r>
        <w:t>Die Patientendaten sollen als Gruppe nach der Datei „Stammdaten Patient“ angezeigt werden. Änderungen werden als neue Datengruppe</w:t>
      </w:r>
      <w:r w:rsidR="00816195">
        <w:t xml:space="preserve"> angezeigt.</w:t>
      </w:r>
    </w:p>
    <w:p w14:paraId="051DAFED" w14:textId="04744AA2" w:rsidR="00D55357" w:rsidRDefault="00D55357" w:rsidP="00456FC0">
      <w:pPr>
        <w:pStyle w:val="berschrift2"/>
      </w:pPr>
      <w:bookmarkStart w:id="15" w:name="_Toc104886817"/>
      <w:r>
        <w:t>Ausdrucken</w:t>
      </w:r>
      <w:bookmarkEnd w:id="15"/>
    </w:p>
    <w:p w14:paraId="1D8ABDE3" w14:textId="6596A6C9" w:rsidR="00D55357" w:rsidRDefault="00D55357" w:rsidP="00D55357">
      <w:r>
        <w:t>Die Patientendaten sollen in Form eines Berichts oder Patientenakte ausdruckbar sein</w:t>
      </w:r>
      <w:r w:rsidR="001B3E48">
        <w:t xml:space="preserve"> (.</w:t>
      </w:r>
      <w:proofErr w:type="spellStart"/>
      <w:r w:rsidR="001B3E48">
        <w:t>pdf</w:t>
      </w:r>
      <w:proofErr w:type="spellEnd"/>
      <w:r w:rsidR="001B3E48">
        <w:t xml:space="preserve"> Format)</w:t>
      </w:r>
      <w:r>
        <w:t>. Der Kunde hat sich leider noch nicht weiter dazu geäußert. Wir werden im Lastenheft einen Beispiel</w:t>
      </w:r>
      <w:r w:rsidR="001B3E48">
        <w:t>d</w:t>
      </w:r>
      <w:r>
        <w:t>ruck zeigen, welcher</w:t>
      </w:r>
      <w:r w:rsidR="001B3E48">
        <w:t>,</w:t>
      </w:r>
      <w:r>
        <w:t xml:space="preserve"> sollte es keine Probleme vom Kunden geben</w:t>
      </w:r>
      <w:r w:rsidR="00CA2104">
        <w:t>,</w:t>
      </w:r>
      <w:r>
        <w:t xml:space="preserve"> umgesetzt wird.</w:t>
      </w:r>
    </w:p>
    <w:p w14:paraId="3AC9659A" w14:textId="406727ED" w:rsidR="00D55357" w:rsidRDefault="00D55357" w:rsidP="00D55357">
      <w:pPr>
        <w:pStyle w:val="berschrift1"/>
        <w:numPr>
          <w:ilvl w:val="0"/>
          <w:numId w:val="3"/>
        </w:numPr>
      </w:pPr>
      <w:bookmarkStart w:id="16" w:name="_Toc104886818"/>
      <w:r>
        <w:t>RFID-Chip Verwaltung</w:t>
      </w:r>
      <w:bookmarkEnd w:id="16"/>
    </w:p>
    <w:p w14:paraId="6FE53F60" w14:textId="3F8060E9" w:rsidR="0051658D" w:rsidRDefault="0051658D" w:rsidP="0051658D">
      <w:r>
        <w:t>Für die RFID-Chips sollte es eine Verwaltungssoftware geben. Hier soll ein Admin Namen und Rolle an einen RFID-Chip vergeben können.</w:t>
      </w:r>
    </w:p>
    <w:p w14:paraId="3B129DBE" w14:textId="12642B43" w:rsidR="0051658D" w:rsidRDefault="0051658D" w:rsidP="00456FC0">
      <w:pPr>
        <w:pStyle w:val="berschrift2"/>
        <w:numPr>
          <w:ilvl w:val="0"/>
          <w:numId w:val="8"/>
        </w:numPr>
      </w:pPr>
      <w:bookmarkStart w:id="17" w:name="_Toc104886819"/>
      <w:r>
        <w:t>Verlust</w:t>
      </w:r>
      <w:bookmarkEnd w:id="17"/>
    </w:p>
    <w:p w14:paraId="00C09D09" w14:textId="37E2B1DD" w:rsidR="0051658D" w:rsidRDefault="0051658D" w:rsidP="0051658D">
      <w:r>
        <w:t>Bei Verlust eines RFID-Chips soll ein Admin den RFID-Chip sperren können. Dies soll von eingeloggten Nutzern bei dem eigenen Chip auch selbständig umgesetzt werden können.</w:t>
      </w:r>
    </w:p>
    <w:p w14:paraId="0B747338" w14:textId="2DFFAF81" w:rsidR="0051658D" w:rsidRDefault="0051658D" w:rsidP="00456FC0">
      <w:pPr>
        <w:pStyle w:val="berschrift2"/>
      </w:pPr>
      <w:bookmarkStart w:id="18" w:name="_Toc104886820"/>
      <w:proofErr w:type="spellStart"/>
      <w:r>
        <w:t>Logging</w:t>
      </w:r>
      <w:bookmarkEnd w:id="18"/>
      <w:proofErr w:type="spellEnd"/>
    </w:p>
    <w:p w14:paraId="44FCA142" w14:textId="7C490BA0" w:rsidR="0051658D" w:rsidRPr="0051658D" w:rsidRDefault="00F567B2" w:rsidP="0051658D">
      <w:r>
        <w:t xml:space="preserve">Aktivierungen, Sperrungen und Änderungen der Chips und deren Berechtigungen </w:t>
      </w:r>
      <w:r w:rsidR="0051658D">
        <w:t>soll von der Software geloggt werden.</w:t>
      </w:r>
    </w:p>
    <w:sectPr w:rsidR="0051658D" w:rsidRPr="0051658D" w:rsidSect="005F351B">
      <w:footerReference w:type="default" r:id="rId13"/>
      <w:headerReference w:type="first" r:id="rId14"/>
      <w:footerReference w:type="first" r:id="rId15"/>
      <w:pgSz w:w="11906" w:h="16838" w:code="9"/>
      <w:pgMar w:top="1418" w:right="1418" w:bottom="1134" w:left="1418" w:header="283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0385CF" w14:textId="77777777" w:rsidR="008A6B3E" w:rsidRDefault="008A6B3E" w:rsidP="00931CD6">
      <w:pPr>
        <w:spacing w:after="0" w:line="240" w:lineRule="auto"/>
      </w:pPr>
      <w:r>
        <w:separator/>
      </w:r>
    </w:p>
  </w:endnote>
  <w:endnote w:type="continuationSeparator" w:id="0">
    <w:p w14:paraId="7FE73779" w14:textId="77777777" w:rsidR="008A6B3E" w:rsidRDefault="008A6B3E" w:rsidP="00931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80702542"/>
      <w:docPartObj>
        <w:docPartGallery w:val="Page Numbers (Bottom of Page)"/>
        <w:docPartUnique/>
      </w:docPartObj>
    </w:sdtPr>
    <w:sdtEndPr/>
    <w:sdtContent>
      <w:p w14:paraId="41648FAD" w14:textId="7AD654D9" w:rsidR="005F351B" w:rsidRDefault="005F351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073">
          <w:rPr>
            <w:noProof/>
          </w:rPr>
          <w:t>5</w:t>
        </w:r>
        <w:r>
          <w:fldChar w:fldCharType="end"/>
        </w:r>
      </w:p>
    </w:sdtContent>
  </w:sdt>
  <w:p w14:paraId="7730E838" w14:textId="0FF41EFF" w:rsidR="00701D81" w:rsidRDefault="00096D92" w:rsidP="00F26C2F">
    <w:pPr>
      <w:pStyle w:val="Fuzeile"/>
      <w:tabs>
        <w:tab w:val="clear" w:pos="4536"/>
        <w:tab w:val="clear" w:pos="9072"/>
        <w:tab w:val="center" w:pos="4535"/>
      </w:tabs>
    </w:pPr>
    <w:r>
      <w:t>30</w:t>
    </w:r>
    <w:r w:rsidR="005F351B">
      <w:t>.05.2022</w:t>
    </w:r>
    <w:r w:rsidR="005F351B">
      <w:tab/>
    </w:r>
    <w:r w:rsidR="00924266">
      <w:t>Zielkatalog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507455" w14:textId="6B665451" w:rsidR="00701D81" w:rsidRDefault="00F26C2F">
    <w:pPr>
      <w:pStyle w:val="Fuzeile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519940" w14:textId="77777777" w:rsidR="008A6B3E" w:rsidRDefault="008A6B3E" w:rsidP="00931CD6">
      <w:pPr>
        <w:spacing w:after="0" w:line="240" w:lineRule="auto"/>
      </w:pPr>
      <w:r>
        <w:separator/>
      </w:r>
    </w:p>
  </w:footnote>
  <w:footnote w:type="continuationSeparator" w:id="0">
    <w:p w14:paraId="0BCAA2A8" w14:textId="77777777" w:rsidR="008A6B3E" w:rsidRDefault="008A6B3E" w:rsidP="00931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944EFE" w14:textId="3C7ECCF9" w:rsidR="00B91ECC" w:rsidRDefault="00B91ECC">
    <w:pPr>
      <w:pStyle w:val="Kopfzeile"/>
    </w:pPr>
  </w:p>
  <w:p w14:paraId="4C40F189" w14:textId="5A2362DB" w:rsidR="00701D81" w:rsidRDefault="00701D8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FB6476"/>
    <w:multiLevelType w:val="hybridMultilevel"/>
    <w:tmpl w:val="91B8B5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D1544"/>
    <w:multiLevelType w:val="hybridMultilevel"/>
    <w:tmpl w:val="299ED860"/>
    <w:lvl w:ilvl="0" w:tplc="95903C0C">
      <w:start w:val="1"/>
      <w:numFmt w:val="lowerLetter"/>
      <w:pStyle w:val="berschrift2"/>
      <w:lvlText w:val="%1."/>
      <w:lvlJc w:val="left"/>
      <w:pPr>
        <w:ind w:left="1068" w:hanging="360"/>
      </w:pPr>
    </w:lvl>
    <w:lvl w:ilvl="1" w:tplc="04070019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9D018DB"/>
    <w:multiLevelType w:val="hybridMultilevel"/>
    <w:tmpl w:val="768431A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027FE"/>
    <w:multiLevelType w:val="hybridMultilevel"/>
    <w:tmpl w:val="C11862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D6"/>
    <w:rsid w:val="00020770"/>
    <w:rsid w:val="00022296"/>
    <w:rsid w:val="00026D5D"/>
    <w:rsid w:val="00035DA4"/>
    <w:rsid w:val="000429B1"/>
    <w:rsid w:val="00056545"/>
    <w:rsid w:val="0008608A"/>
    <w:rsid w:val="00096D92"/>
    <w:rsid w:val="000A22AE"/>
    <w:rsid w:val="000C7431"/>
    <w:rsid w:val="001B3E48"/>
    <w:rsid w:val="001E272B"/>
    <w:rsid w:val="00260651"/>
    <w:rsid w:val="00304A7A"/>
    <w:rsid w:val="00317A7B"/>
    <w:rsid w:val="00410A22"/>
    <w:rsid w:val="00413073"/>
    <w:rsid w:val="00456FC0"/>
    <w:rsid w:val="004C412D"/>
    <w:rsid w:val="004F6EB1"/>
    <w:rsid w:val="0051658D"/>
    <w:rsid w:val="00566EF3"/>
    <w:rsid w:val="00584672"/>
    <w:rsid w:val="005B12E3"/>
    <w:rsid w:val="005E0552"/>
    <w:rsid w:val="005F351B"/>
    <w:rsid w:val="006758B7"/>
    <w:rsid w:val="00683D11"/>
    <w:rsid w:val="006D6752"/>
    <w:rsid w:val="00701D81"/>
    <w:rsid w:val="007768DE"/>
    <w:rsid w:val="007823BB"/>
    <w:rsid w:val="007E6CD0"/>
    <w:rsid w:val="007F1309"/>
    <w:rsid w:val="0080544D"/>
    <w:rsid w:val="00816195"/>
    <w:rsid w:val="008A6B3E"/>
    <w:rsid w:val="00924266"/>
    <w:rsid w:val="00931CD6"/>
    <w:rsid w:val="00940F1B"/>
    <w:rsid w:val="0094223A"/>
    <w:rsid w:val="00960C77"/>
    <w:rsid w:val="00994AB1"/>
    <w:rsid w:val="009B2325"/>
    <w:rsid w:val="009C4E6F"/>
    <w:rsid w:val="009C68C0"/>
    <w:rsid w:val="00A03BB2"/>
    <w:rsid w:val="00A33C75"/>
    <w:rsid w:val="00B36AE3"/>
    <w:rsid w:val="00B87A60"/>
    <w:rsid w:val="00B91ECC"/>
    <w:rsid w:val="00BC22FB"/>
    <w:rsid w:val="00C36C42"/>
    <w:rsid w:val="00CA2104"/>
    <w:rsid w:val="00CD1017"/>
    <w:rsid w:val="00D03B2F"/>
    <w:rsid w:val="00D55357"/>
    <w:rsid w:val="00D91603"/>
    <w:rsid w:val="00DC55E1"/>
    <w:rsid w:val="00DD2314"/>
    <w:rsid w:val="00DF1C8A"/>
    <w:rsid w:val="00E0654E"/>
    <w:rsid w:val="00ED3321"/>
    <w:rsid w:val="00EE4C2D"/>
    <w:rsid w:val="00F26C2F"/>
    <w:rsid w:val="00F401F1"/>
    <w:rsid w:val="00F567B2"/>
    <w:rsid w:val="00FA7D7B"/>
    <w:rsid w:val="00FE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2473B"/>
  <w15:chartTrackingRefBased/>
  <w15:docId w15:val="{7B220ED6-74FB-4DA7-B3D6-9CC3F6FB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31CD6"/>
  </w:style>
  <w:style w:type="paragraph" w:styleId="berschrift1">
    <w:name w:val="heading 1"/>
    <w:basedOn w:val="Standard"/>
    <w:next w:val="Standard"/>
    <w:link w:val="berschrift1Zchn"/>
    <w:uiPriority w:val="9"/>
    <w:qFormat/>
    <w:rsid w:val="00931CD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3C75"/>
    <w:pPr>
      <w:keepNext/>
      <w:keepLines/>
      <w:numPr>
        <w:numId w:val="4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31C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31C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31C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31C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31C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31C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31C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31CD6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3C7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31CD6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31CD6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31CD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31CD6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31CD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31CD6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31CD6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931CD6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931CD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1CD6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31CD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31CD6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931CD6"/>
    <w:rPr>
      <w:b/>
      <w:bCs/>
    </w:rPr>
  </w:style>
  <w:style w:type="character" w:styleId="Hervorhebung">
    <w:name w:val="Emphasis"/>
    <w:basedOn w:val="Absatz-Standardschriftart"/>
    <w:uiPriority w:val="20"/>
    <w:qFormat/>
    <w:rsid w:val="00931CD6"/>
    <w:rPr>
      <w:i/>
      <w:iCs/>
    </w:rPr>
  </w:style>
  <w:style w:type="paragraph" w:styleId="KeinLeerraum">
    <w:name w:val="No Spacing"/>
    <w:link w:val="KeinLeerraumZchn"/>
    <w:uiPriority w:val="1"/>
    <w:qFormat/>
    <w:rsid w:val="00931CD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931CD6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931CD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31CD6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31CD6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931CD6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931CD6"/>
    <w:rPr>
      <w:b w:val="0"/>
      <w:bCs w:val="0"/>
      <w:i/>
      <w:iCs/>
      <w:color w:val="5B9BD5" w:themeColor="accent1"/>
    </w:rPr>
  </w:style>
  <w:style w:type="character" w:styleId="SchwacherVerweis">
    <w:name w:val="Subtle Reference"/>
    <w:basedOn w:val="Absatz-Standardschriftart"/>
    <w:uiPriority w:val="31"/>
    <w:qFormat/>
    <w:rsid w:val="00931CD6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931CD6"/>
    <w:rPr>
      <w:b/>
      <w:bCs/>
      <w:smallCaps/>
      <w:color w:val="5B9BD5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931CD6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1CD6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1CD6"/>
  </w:style>
  <w:style w:type="paragraph" w:styleId="Fuzeile">
    <w:name w:val="footer"/>
    <w:basedOn w:val="Standard"/>
    <w:link w:val="FuzeileZchn"/>
    <w:uiPriority w:val="99"/>
    <w:unhideWhenUsed/>
    <w:rsid w:val="00931C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1CD6"/>
  </w:style>
  <w:style w:type="character" w:customStyle="1" w:styleId="KeinLeerraumZchn">
    <w:name w:val="Kein Leerraum Zchn"/>
    <w:basedOn w:val="Absatz-Standardschriftart"/>
    <w:link w:val="KeinLeerraum"/>
    <w:uiPriority w:val="1"/>
    <w:rsid w:val="00D91603"/>
  </w:style>
  <w:style w:type="character" w:styleId="Zeilennummer">
    <w:name w:val="line number"/>
    <w:basedOn w:val="Absatz-Standardschriftart"/>
    <w:uiPriority w:val="99"/>
    <w:semiHidden/>
    <w:unhideWhenUsed/>
    <w:rsid w:val="000A22AE"/>
  </w:style>
  <w:style w:type="character" w:styleId="Platzhaltertext">
    <w:name w:val="Placeholder Text"/>
    <w:basedOn w:val="Absatz-Standardschriftart"/>
    <w:uiPriority w:val="99"/>
    <w:semiHidden/>
    <w:rsid w:val="00F26C2F"/>
    <w:rPr>
      <w:color w:val="808080"/>
    </w:rPr>
  </w:style>
  <w:style w:type="table" w:styleId="Tabellenraster">
    <w:name w:val="Table Grid"/>
    <w:basedOn w:val="NormaleTabelle"/>
    <w:uiPriority w:val="39"/>
    <w:rsid w:val="005F3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5F351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5F351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5F351B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5F351B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026D5D"/>
    <w:pPr>
      <w:ind w:left="720"/>
      <w:contextualSpacing/>
    </w:pPr>
  </w:style>
  <w:style w:type="paragraph" w:styleId="berarbeitung">
    <w:name w:val="Revision"/>
    <w:hidden/>
    <w:uiPriority w:val="99"/>
    <w:semiHidden/>
    <w:rsid w:val="00566EF3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960C77"/>
    <w:pPr>
      <w:tabs>
        <w:tab w:val="left" w:pos="660"/>
        <w:tab w:val="right" w:leader="dot" w:pos="9060"/>
      </w:tabs>
      <w:spacing w:after="100"/>
      <w:ind w:left="2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cc418223-45e5-4fdd-82d7-57216cb63777" xsi:nil="true"/>
    <CultureName xmlns="cc418223-45e5-4fdd-82d7-57216cb63777" xsi:nil="true"/>
    <Students xmlns="cc418223-45e5-4fdd-82d7-57216cb63777">
      <UserInfo>
        <DisplayName/>
        <AccountId xsi:nil="true"/>
        <AccountType/>
      </UserInfo>
    </Students>
    <LMS_Mappings xmlns="cc418223-45e5-4fdd-82d7-57216cb63777" xsi:nil="true"/>
    <Invited_Students xmlns="cc418223-45e5-4fdd-82d7-57216cb63777" xsi:nil="true"/>
    <Teachers xmlns="cc418223-45e5-4fdd-82d7-57216cb63777">
      <UserInfo>
        <DisplayName/>
        <AccountId xsi:nil="true"/>
        <AccountType/>
      </UserInfo>
    </Teachers>
    <Student_Groups xmlns="cc418223-45e5-4fdd-82d7-57216cb63777">
      <UserInfo>
        <DisplayName/>
        <AccountId xsi:nil="true"/>
        <AccountType/>
      </UserInfo>
    </Student_Groups>
    <Math_Settings xmlns="cc418223-45e5-4fdd-82d7-57216cb63777" xsi:nil="true"/>
    <Self_Registration_Enabled xmlns="cc418223-45e5-4fdd-82d7-57216cb63777" xsi:nil="true"/>
    <Invited_Teachers xmlns="cc418223-45e5-4fdd-82d7-57216cb63777" xsi:nil="true"/>
    <Distribution_Groups xmlns="cc418223-45e5-4fdd-82d7-57216cb63777" xsi:nil="true"/>
    <Templates xmlns="cc418223-45e5-4fdd-82d7-57216cb63777" xsi:nil="true"/>
    <Has_Teacher_Only_SectionGroup xmlns="cc418223-45e5-4fdd-82d7-57216cb63777" xsi:nil="true"/>
    <NotebookType xmlns="cc418223-45e5-4fdd-82d7-57216cb63777" xsi:nil="true"/>
    <DefaultSectionNames xmlns="cc418223-45e5-4fdd-82d7-57216cb63777" xsi:nil="true"/>
    <Is_Collaboration_Space_Locked xmlns="cc418223-45e5-4fdd-82d7-57216cb63777" xsi:nil="true"/>
    <Teams_Channel_Section_Location xmlns="cc418223-45e5-4fdd-82d7-57216cb63777" xsi:nil="true"/>
    <AppVersion xmlns="cc418223-45e5-4fdd-82d7-57216cb63777" xsi:nil="true"/>
    <TeamsChannelId xmlns="cc418223-45e5-4fdd-82d7-57216cb63777" xsi:nil="true"/>
    <Owner xmlns="cc418223-45e5-4fdd-82d7-57216cb63777">
      <UserInfo>
        <DisplayName/>
        <AccountId xsi:nil="true"/>
        <AccountType/>
      </UserInfo>
    </Owner>
    <IsNotebookLocked xmlns="cc418223-45e5-4fdd-82d7-57216cb63777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37CFC584EB4048BADAFA934B093DA9" ma:contentTypeVersion="33" ma:contentTypeDescription="Ein neues Dokument erstellen." ma:contentTypeScope="" ma:versionID="3b1976d090dcf9445b37566116c9d8bc">
  <xsd:schema xmlns:xsd="http://www.w3.org/2001/XMLSchema" xmlns:xs="http://www.w3.org/2001/XMLSchema" xmlns:p="http://schemas.microsoft.com/office/2006/metadata/properties" xmlns:ns3="26e83c4d-5c55-49d6-8e0d-b64a3e54a90e" xmlns:ns4="cc418223-45e5-4fdd-82d7-57216cb63777" targetNamespace="http://schemas.microsoft.com/office/2006/metadata/properties" ma:root="true" ma:fieldsID="703a419c872e64b7c852595719b0a7cb" ns3:_="" ns4:_="">
    <xsd:import namespace="26e83c4d-5c55-49d6-8e0d-b64a3e54a90e"/>
    <xsd:import namespace="cc418223-45e5-4fdd-82d7-57216cb637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MediaLengthInSecond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83c4d-5c55-49d6-8e0d-b64a3e54a9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18223-45e5-4fdd-82d7-57216cb637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NotebookType" ma:index="20" nillable="true" ma:displayName="Notebook Type" ma:internalName="NotebookType">
      <xsd:simpleType>
        <xsd:restriction base="dms:Text"/>
      </xsd:simpleType>
    </xsd:element>
    <xsd:element name="FolderType" ma:index="21" nillable="true" ma:displayName="Folder Type" ma:internalName="FolderType">
      <xsd:simpleType>
        <xsd:restriction base="dms:Text"/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Owner" ma:index="2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6" nillable="true" ma:displayName="Math Settings" ma:internalName="Math_Settings">
      <xsd:simpleType>
        <xsd:restriction base="dms:Text"/>
      </xsd:simpleType>
    </xsd:element>
    <xsd:element name="DefaultSectionNames" ma:index="2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8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8" nillable="true" ma:displayName="Is Collaboration Space Locked" ma:internalName="Is_Collaboration_Space_Locked">
      <xsd:simpleType>
        <xsd:restriction base="dms:Boolean"/>
      </xsd:simpleType>
    </xsd:element>
    <xsd:element name="IsNotebookLocked" ma:index="39" nillable="true" ma:displayName="Is Notebook Locked" ma:internalName="IsNotebookLocked">
      <xsd:simpleType>
        <xsd:restriction base="dms:Boolean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2C9A49-A769-4597-AC9D-CCBEE280DD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4C604-081E-4A7B-8954-6CD3073C4612}">
  <ds:schemaRefs>
    <ds:schemaRef ds:uri="http://schemas.microsoft.com/office/2006/metadata/properties"/>
    <ds:schemaRef ds:uri="http://schemas.microsoft.com/office/infopath/2007/PartnerControls"/>
    <ds:schemaRef ds:uri="cc418223-45e5-4fdd-82d7-57216cb63777"/>
  </ds:schemaRefs>
</ds:datastoreItem>
</file>

<file path=customXml/itemProps4.xml><?xml version="1.0" encoding="utf-8"?>
<ds:datastoreItem xmlns:ds="http://schemas.openxmlformats.org/officeDocument/2006/customXml" ds:itemID="{4A00184A-409E-4D8C-9F48-8D1359A20B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83c4d-5c55-49d6-8e0d-b64a3e54a90e"/>
    <ds:schemaRef ds:uri="cc418223-45e5-4fdd-82d7-57216cb637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31F34B-3A7C-4D2D-9AE1-B9AF94B9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822</Words>
  <Characters>5181</Characters>
  <Application>Microsoft Office Word</Application>
  <DocSecurity>0</DocSecurity>
  <Lines>43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dmin [Titel]</dc:creator>
  <cp:keywords/>
  <dc:description/>
  <cp:lastModifiedBy>Admin</cp:lastModifiedBy>
  <cp:revision>31</cp:revision>
  <dcterms:created xsi:type="dcterms:W3CDTF">2022-05-12T08:15:00Z</dcterms:created>
  <dcterms:modified xsi:type="dcterms:W3CDTF">2022-06-01T10:33:00Z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0x010100A237CFC584EB4048BADAFA934B093DA9</vt:lpwstr>
  </property>
</Properties>
</file>