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22CB89E6" w:rsidR="00B36AE3" w:rsidRPr="00B36AE3" w:rsidRDefault="004609FA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Risikoanalyse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22CB89E6" w:rsidR="00B36AE3" w:rsidRPr="00B36AE3" w:rsidRDefault="004609FA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Risikoanalyse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93C2F58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4609FA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4609FA">
                              <w:rPr>
                                <w:sz w:val="48"/>
                                <w:szCs w:val="48"/>
                              </w:rPr>
                              <w:tab/>
                              <w:t>00.01</w:t>
                            </w:r>
                          </w:p>
                          <w:p w14:paraId="13BAAE3E" w14:textId="1902382E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4609FA">
                              <w:rPr>
                                <w:sz w:val="48"/>
                                <w:szCs w:val="48"/>
                              </w:rPr>
                              <w:t>Philipp Brand</w:t>
                            </w:r>
                          </w:p>
                          <w:p w14:paraId="7BBB489A" w14:textId="004D660B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4609FA">
                              <w:rPr>
                                <w:sz w:val="48"/>
                                <w:szCs w:val="48"/>
                              </w:rPr>
                              <w:t>17.05.22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93C2F58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4609FA">
                        <w:rPr>
                          <w:sz w:val="48"/>
                          <w:szCs w:val="48"/>
                        </w:rPr>
                        <w:t>:</w:t>
                      </w:r>
                      <w:r w:rsidR="004609FA">
                        <w:rPr>
                          <w:sz w:val="48"/>
                          <w:szCs w:val="48"/>
                        </w:rPr>
                        <w:tab/>
                        <w:t>00.01</w:t>
                      </w:r>
                    </w:p>
                    <w:p w14:paraId="13BAAE3E" w14:textId="1902382E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4609FA">
                        <w:rPr>
                          <w:sz w:val="48"/>
                          <w:szCs w:val="48"/>
                        </w:rPr>
                        <w:t>Philipp Brand</w:t>
                      </w:r>
                    </w:p>
                    <w:p w14:paraId="7BBB489A" w14:textId="004D660B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4609FA">
                        <w:rPr>
                          <w:sz w:val="48"/>
                          <w:szCs w:val="48"/>
                        </w:rPr>
                        <w:t>17.05.22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3328587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DABABCC" w:rsidR="00C36C42" w:rsidRDefault="004609F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0FA59D38" w:rsidR="00C36C42" w:rsidRDefault="004609FA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36963FEC" w:rsidR="005F351B" w:rsidRDefault="004609FA" w:rsidP="004609FA">
      <w:pPr>
        <w:pStyle w:val="berschrift1"/>
      </w:pPr>
      <w:r>
        <w:lastRenderedPageBreak/>
        <w:t>Risikotabelle: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2940"/>
        <w:gridCol w:w="1370"/>
        <w:gridCol w:w="2284"/>
        <w:gridCol w:w="1114"/>
        <w:gridCol w:w="1362"/>
      </w:tblGrid>
      <w:tr w:rsidR="004609FA" w14:paraId="76F0B1EF" w14:textId="77777777" w:rsidTr="00293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74E0696F" w14:textId="5D5E9B9A" w:rsidR="004609FA" w:rsidRDefault="004609FA" w:rsidP="004609FA">
            <w:r>
              <w:t>Risikobezeichnung</w:t>
            </w:r>
          </w:p>
        </w:tc>
        <w:tc>
          <w:tcPr>
            <w:tcW w:w="0" w:type="auto"/>
          </w:tcPr>
          <w:p w14:paraId="6039BD53" w14:textId="20796602" w:rsidR="004609FA" w:rsidRDefault="004609FA" w:rsidP="004609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Risikotyp</w:t>
            </w:r>
          </w:p>
        </w:tc>
        <w:tc>
          <w:tcPr>
            <w:tcW w:w="0" w:type="auto"/>
          </w:tcPr>
          <w:p w14:paraId="22210D5E" w14:textId="7A07478D" w:rsidR="004609FA" w:rsidRDefault="004609FA" w:rsidP="00460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Wahrscheinlichkeit</w:t>
            </w:r>
          </w:p>
        </w:tc>
        <w:tc>
          <w:tcPr>
            <w:tcW w:w="0" w:type="auto"/>
          </w:tcPr>
          <w:p w14:paraId="690A9E6C" w14:textId="2FF16E60" w:rsidR="004609FA" w:rsidRDefault="004609FA" w:rsidP="00293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Schwere</w:t>
            </w:r>
          </w:p>
        </w:tc>
        <w:tc>
          <w:tcPr>
            <w:tcW w:w="0" w:type="auto"/>
          </w:tcPr>
          <w:p w14:paraId="576C75D1" w14:textId="6CE37E08" w:rsidR="004609FA" w:rsidRDefault="004609FA" w:rsidP="00293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Risikolevel</w:t>
            </w:r>
          </w:p>
        </w:tc>
      </w:tr>
      <w:tr w:rsidR="004609FA" w14:paraId="7ABFC969" w14:textId="77777777" w:rsidTr="0029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703F4" w14:textId="4B06C5AD" w:rsidR="004609FA" w:rsidRDefault="004609FA" w:rsidP="004609FA">
            <w:r>
              <w:t>01-Mitarbeiterausfall</w:t>
            </w:r>
          </w:p>
        </w:tc>
        <w:tc>
          <w:tcPr>
            <w:tcW w:w="0" w:type="auto"/>
          </w:tcPr>
          <w:p w14:paraId="5B8F714B" w14:textId="7CE04BD2" w:rsidR="004609FA" w:rsidRDefault="004609FA" w:rsidP="0046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0" w:type="auto"/>
          </w:tcPr>
          <w:p w14:paraId="28FA394B" w14:textId="35816AFA" w:rsidR="004609FA" w:rsidRDefault="004609FA" w:rsidP="0046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274AD11" w14:textId="2B910028" w:rsidR="004609FA" w:rsidRDefault="004609FA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1202F34" w14:textId="1CE4C98F" w:rsidR="004609FA" w:rsidRDefault="004609FA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609FA" w14:paraId="2C23283C" w14:textId="77777777" w:rsidTr="0029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9EB429" w14:textId="563BEE29" w:rsidR="004609FA" w:rsidRDefault="004609FA" w:rsidP="004609FA">
            <w:r>
              <w:t>02-Materialausfall</w:t>
            </w:r>
          </w:p>
        </w:tc>
        <w:tc>
          <w:tcPr>
            <w:tcW w:w="0" w:type="auto"/>
          </w:tcPr>
          <w:p w14:paraId="25725BD8" w14:textId="71B8E88A" w:rsidR="004609FA" w:rsidRDefault="004609FA" w:rsidP="0046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Lieferant</w:t>
            </w:r>
          </w:p>
        </w:tc>
        <w:tc>
          <w:tcPr>
            <w:tcW w:w="0" w:type="auto"/>
          </w:tcPr>
          <w:p w14:paraId="2F3A23DE" w14:textId="530EB68E" w:rsidR="004609FA" w:rsidRDefault="004609FA" w:rsidP="0046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47ED08A" w14:textId="3FBC9756" w:rsidR="004609FA" w:rsidRDefault="004609FA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013369D" w14:textId="42D26E18" w:rsidR="004609FA" w:rsidRDefault="004609FA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609FA" w14:paraId="01D8844B" w14:textId="77777777" w:rsidTr="0029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CB61BC" w14:textId="42E5D021" w:rsidR="004609FA" w:rsidRDefault="004609FA" w:rsidP="004609FA">
            <w:r>
              <w:t>03-Änderungen</w:t>
            </w:r>
          </w:p>
        </w:tc>
        <w:tc>
          <w:tcPr>
            <w:tcW w:w="0" w:type="auto"/>
          </w:tcPr>
          <w:p w14:paraId="24713E44" w14:textId="0973A944" w:rsidR="004609FA" w:rsidRDefault="004609FA" w:rsidP="0046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0" w:type="auto"/>
          </w:tcPr>
          <w:p w14:paraId="276E8FCB" w14:textId="7761E347" w:rsidR="004609FA" w:rsidRDefault="004609FA" w:rsidP="0046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578F3776" w14:textId="051CC162" w:rsidR="004609FA" w:rsidRDefault="004609FA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C4F861B" w14:textId="1F37C9E8" w:rsidR="004609FA" w:rsidRDefault="004609FA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09FA" w14:paraId="3414A20B" w14:textId="77777777" w:rsidTr="0029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7D37C" w14:textId="104FFBEB" w:rsidR="004609FA" w:rsidRDefault="003549F5" w:rsidP="004609FA">
            <w:r>
              <w:t>04-Fehlerhafte Anforderungen</w:t>
            </w:r>
          </w:p>
        </w:tc>
        <w:tc>
          <w:tcPr>
            <w:tcW w:w="0" w:type="auto"/>
          </w:tcPr>
          <w:p w14:paraId="46593CA0" w14:textId="182ED6AC" w:rsidR="004609FA" w:rsidRDefault="003549F5" w:rsidP="0046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0" w:type="auto"/>
          </w:tcPr>
          <w:p w14:paraId="6877AB47" w14:textId="526F2821" w:rsidR="004609FA" w:rsidRDefault="003549F5" w:rsidP="0046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1F2A4E0" w14:textId="579CF422" w:rsidR="004609FA" w:rsidRDefault="003549F5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4ABF64C" w14:textId="0D2699F5" w:rsidR="004609FA" w:rsidRDefault="003549F5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609FA" w14:paraId="3604B412" w14:textId="77777777" w:rsidTr="0029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995112" w14:textId="571799B8" w:rsidR="004609FA" w:rsidRDefault="003549F5" w:rsidP="004609FA">
            <w:r>
              <w:t>05-Schlechte Kommunikation</w:t>
            </w:r>
          </w:p>
        </w:tc>
        <w:tc>
          <w:tcPr>
            <w:tcW w:w="0" w:type="auto"/>
          </w:tcPr>
          <w:p w14:paraId="12C7E78C" w14:textId="049DA537" w:rsidR="004609FA" w:rsidRDefault="003549F5" w:rsidP="0046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Team/Kunde</w:t>
            </w:r>
          </w:p>
        </w:tc>
        <w:tc>
          <w:tcPr>
            <w:tcW w:w="0" w:type="auto"/>
          </w:tcPr>
          <w:p w14:paraId="1A0AAEB1" w14:textId="5EF9F959" w:rsidR="004609FA" w:rsidRDefault="003549F5" w:rsidP="0046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26DC850F" w14:textId="7EDF6E73" w:rsidR="004609FA" w:rsidRDefault="003549F5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4E9523C" w14:textId="61E04F10" w:rsidR="004609FA" w:rsidRDefault="003549F5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49F5" w14:paraId="21A6E9CF" w14:textId="77777777" w:rsidTr="0029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CDC25" w14:textId="56793CE8" w:rsidR="004609FA" w:rsidRDefault="003549F5" w:rsidP="004609FA">
            <w:r>
              <w:t>06-</w:t>
            </w:r>
            <w:r w:rsidR="002939CE">
              <w:t>Fehlende Kompetenz</w:t>
            </w:r>
          </w:p>
        </w:tc>
        <w:tc>
          <w:tcPr>
            <w:tcW w:w="0" w:type="auto"/>
          </w:tcPr>
          <w:p w14:paraId="6A166DD3" w14:textId="3DBC0C7A" w:rsidR="004609FA" w:rsidRDefault="002939CE" w:rsidP="0046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0" w:type="auto"/>
          </w:tcPr>
          <w:p w14:paraId="7980378D" w14:textId="4D683509" w:rsidR="004609FA" w:rsidRDefault="002939CE" w:rsidP="0046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6E01EBF" w14:textId="5A7BBC12" w:rsidR="004609FA" w:rsidRDefault="002939CE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F086F6A" w14:textId="722F52BB" w:rsidR="004609FA" w:rsidRDefault="002939CE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939CE" w14:paraId="425D3367" w14:textId="77777777" w:rsidTr="0029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1B1A0" w14:textId="04F1A172" w:rsidR="002939CE" w:rsidRDefault="002939CE" w:rsidP="004609FA">
            <w:r>
              <w:t>07-Fehlerhafter Projektplan</w:t>
            </w:r>
          </w:p>
        </w:tc>
        <w:tc>
          <w:tcPr>
            <w:tcW w:w="0" w:type="auto"/>
          </w:tcPr>
          <w:p w14:paraId="10981A13" w14:textId="52D4656D" w:rsidR="002939CE" w:rsidRDefault="002939CE" w:rsidP="0046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0" w:type="auto"/>
          </w:tcPr>
          <w:p w14:paraId="362D014D" w14:textId="7EEA785C" w:rsidR="002939CE" w:rsidRDefault="002939CE" w:rsidP="0046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797BBDD" w14:textId="57485B13" w:rsidR="002939CE" w:rsidRDefault="002939CE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130F05C6" w14:textId="32CA4FCE" w:rsidR="002939CE" w:rsidRDefault="002939CE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939CE" w14:paraId="28ED0506" w14:textId="77777777" w:rsidTr="00293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EDFDA" w14:textId="65C58FD4" w:rsidR="002939CE" w:rsidRDefault="002939CE" w:rsidP="004609FA">
            <w:r>
              <w:t>08-Kundenabsprung</w:t>
            </w:r>
          </w:p>
        </w:tc>
        <w:tc>
          <w:tcPr>
            <w:tcW w:w="0" w:type="auto"/>
          </w:tcPr>
          <w:p w14:paraId="6E4E852F" w14:textId="5A35F3AB" w:rsidR="002939CE" w:rsidRDefault="002939CE" w:rsidP="0046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Kunde</w:t>
            </w:r>
          </w:p>
        </w:tc>
        <w:tc>
          <w:tcPr>
            <w:tcW w:w="0" w:type="auto"/>
          </w:tcPr>
          <w:p w14:paraId="555857DB" w14:textId="6E74F8A6" w:rsidR="002939CE" w:rsidRDefault="002939CE" w:rsidP="00460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92F4919" w14:textId="381C91C6" w:rsidR="002939CE" w:rsidRDefault="002939CE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6140412" w14:textId="2D2D42BF" w:rsidR="002939CE" w:rsidRDefault="002939CE" w:rsidP="00293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939CE" w14:paraId="764EEE5F" w14:textId="77777777" w:rsidTr="00293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FA358" w14:textId="77777777" w:rsidR="002939CE" w:rsidRDefault="002939CE" w:rsidP="004609FA"/>
        </w:tc>
        <w:tc>
          <w:tcPr>
            <w:tcW w:w="0" w:type="auto"/>
          </w:tcPr>
          <w:p w14:paraId="46DA4022" w14:textId="77777777" w:rsidR="002939CE" w:rsidRDefault="002939CE" w:rsidP="0046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DB3809" w14:textId="77777777" w:rsidR="002939CE" w:rsidRDefault="002939CE" w:rsidP="00460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018963" w14:textId="77777777" w:rsidR="002939CE" w:rsidRDefault="002939CE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0065D2" w14:textId="77777777" w:rsidR="002939CE" w:rsidRDefault="002939CE" w:rsidP="002939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1F225E" w14:textId="06067795" w:rsidR="00053731" w:rsidRDefault="00053731" w:rsidP="004609FA"/>
    <w:p w14:paraId="412654E3" w14:textId="77777777" w:rsidR="00053731" w:rsidRDefault="00053731">
      <w:r>
        <w:br w:type="page"/>
      </w:r>
    </w:p>
    <w:p w14:paraId="45025868" w14:textId="1951A3FC" w:rsidR="004609FA" w:rsidRDefault="00053731" w:rsidP="00053731">
      <w:pPr>
        <w:pStyle w:val="berschrift1"/>
      </w:pPr>
      <w:r>
        <w:lastRenderedPageBreak/>
        <w:t>Risikobeschreibung:</w:t>
      </w:r>
    </w:p>
    <w:p w14:paraId="6C0CC253" w14:textId="3DAFCC53" w:rsidR="00053731" w:rsidRDefault="00053731" w:rsidP="00053731"/>
    <w:p w14:paraId="1C3E573C" w14:textId="292122C8" w:rsidR="00053731" w:rsidRDefault="00053731" w:rsidP="00053731">
      <w:pPr>
        <w:pStyle w:val="berschrift1"/>
        <w:numPr>
          <w:ilvl w:val="0"/>
          <w:numId w:val="1"/>
        </w:numPr>
      </w:pPr>
      <w:r>
        <w:t>01-Mitarbeiterausfall: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53731" w14:paraId="5D63ACAD" w14:textId="77777777" w:rsidTr="00053731">
        <w:tc>
          <w:tcPr>
            <w:tcW w:w="4530" w:type="dxa"/>
          </w:tcPr>
          <w:p w14:paraId="480092CF" w14:textId="191DA7A9" w:rsidR="00053731" w:rsidRDefault="00053731" w:rsidP="00053731">
            <w:r>
              <w:t>Bezeichnung</w:t>
            </w:r>
          </w:p>
        </w:tc>
        <w:tc>
          <w:tcPr>
            <w:tcW w:w="4530" w:type="dxa"/>
          </w:tcPr>
          <w:p w14:paraId="590CDC13" w14:textId="11D00793" w:rsidR="00053731" w:rsidRDefault="00053731" w:rsidP="00053731">
            <w:r>
              <w:t>01-Mitarbeiterausfall</w:t>
            </w:r>
          </w:p>
        </w:tc>
      </w:tr>
      <w:tr w:rsidR="00053731" w14:paraId="21300B07" w14:textId="77777777" w:rsidTr="00053731">
        <w:tc>
          <w:tcPr>
            <w:tcW w:w="4530" w:type="dxa"/>
          </w:tcPr>
          <w:p w14:paraId="53E458A4" w14:textId="65F4F7B2" w:rsidR="00053731" w:rsidRDefault="00053731" w:rsidP="00053731">
            <w:r>
              <w:t>Beschreibung</w:t>
            </w:r>
          </w:p>
        </w:tc>
        <w:tc>
          <w:tcPr>
            <w:tcW w:w="4530" w:type="dxa"/>
          </w:tcPr>
          <w:p w14:paraId="7A2965B7" w14:textId="342FCA2D" w:rsidR="00053731" w:rsidRDefault="00053731" w:rsidP="00053731">
            <w:r>
              <w:t>Risiko, dass ein Mitarbeiter für das Projekt ausfällt. Dies kann durch Krankheit, andere Aufgaben und ähnliches passieren.</w:t>
            </w:r>
          </w:p>
        </w:tc>
      </w:tr>
      <w:tr w:rsidR="00053731" w14:paraId="65DE594F" w14:textId="77777777" w:rsidTr="00053731">
        <w:tc>
          <w:tcPr>
            <w:tcW w:w="4530" w:type="dxa"/>
          </w:tcPr>
          <w:p w14:paraId="4B23D499" w14:textId="4B120927" w:rsidR="00053731" w:rsidRDefault="00053731" w:rsidP="00053731">
            <w:r>
              <w:t>Wahrscheinlichkeit</w:t>
            </w:r>
          </w:p>
        </w:tc>
        <w:tc>
          <w:tcPr>
            <w:tcW w:w="4530" w:type="dxa"/>
          </w:tcPr>
          <w:p w14:paraId="389FCF3E" w14:textId="17409C31" w:rsidR="00053731" w:rsidRDefault="00053731" w:rsidP="00053731">
            <w:r>
              <w:t>1 (unwahrscheinlich)</w:t>
            </w:r>
          </w:p>
        </w:tc>
      </w:tr>
      <w:tr w:rsidR="00053731" w14:paraId="3B2CBDB0" w14:textId="77777777" w:rsidTr="00053731">
        <w:tc>
          <w:tcPr>
            <w:tcW w:w="4530" w:type="dxa"/>
          </w:tcPr>
          <w:p w14:paraId="1E151919" w14:textId="0262B62D" w:rsidR="00053731" w:rsidRDefault="00053731" w:rsidP="00053731">
            <w:r>
              <w:t>Schwere</w:t>
            </w:r>
          </w:p>
        </w:tc>
        <w:tc>
          <w:tcPr>
            <w:tcW w:w="4530" w:type="dxa"/>
          </w:tcPr>
          <w:p w14:paraId="2A708F0D" w14:textId="615B3E4C" w:rsidR="00053731" w:rsidRDefault="00053731" w:rsidP="00053731">
            <w:r>
              <w:t>2 (mittelschwer)</w:t>
            </w:r>
          </w:p>
        </w:tc>
      </w:tr>
      <w:tr w:rsidR="00053731" w14:paraId="44F1A458" w14:textId="77777777" w:rsidTr="00053731">
        <w:tc>
          <w:tcPr>
            <w:tcW w:w="4530" w:type="dxa"/>
          </w:tcPr>
          <w:p w14:paraId="3E75EC38" w14:textId="440E7C63" w:rsidR="00053731" w:rsidRDefault="00053731" w:rsidP="00053731">
            <w:r>
              <w:t>Schaden</w:t>
            </w:r>
          </w:p>
        </w:tc>
        <w:tc>
          <w:tcPr>
            <w:tcW w:w="4530" w:type="dxa"/>
          </w:tcPr>
          <w:p w14:paraId="3A8D25CB" w14:textId="77777777" w:rsidR="00076B93" w:rsidRDefault="00053731" w:rsidP="00053731">
            <w:r>
              <w:t xml:space="preserve">Projekt verlängert sich, </w:t>
            </w:r>
          </w:p>
          <w:p w14:paraId="733E7396" w14:textId="77777777" w:rsidR="00053731" w:rsidRDefault="00053731" w:rsidP="00053731">
            <w:r>
              <w:t>Meilensteine und</w:t>
            </w:r>
            <w:r w:rsidR="00076B93">
              <w:t xml:space="preserve"> Termine werden verschoben,</w:t>
            </w:r>
          </w:p>
          <w:p w14:paraId="4CF3EDAB" w14:textId="0B3CC4D1" w:rsidR="00076B93" w:rsidRDefault="00076B93" w:rsidP="00053731">
            <w:r>
              <w:t>Reputationsschaden</w:t>
            </w:r>
          </w:p>
        </w:tc>
      </w:tr>
      <w:tr w:rsidR="00053731" w14:paraId="0F9FF973" w14:textId="77777777" w:rsidTr="00053731">
        <w:tc>
          <w:tcPr>
            <w:tcW w:w="4530" w:type="dxa"/>
          </w:tcPr>
          <w:p w14:paraId="053A9B0A" w14:textId="77777777" w:rsidR="00053731" w:rsidRDefault="00053731" w:rsidP="00053731">
            <w:bookmarkStart w:id="1" w:name="_GoBack"/>
            <w:bookmarkEnd w:id="1"/>
          </w:p>
        </w:tc>
        <w:tc>
          <w:tcPr>
            <w:tcW w:w="4530" w:type="dxa"/>
          </w:tcPr>
          <w:p w14:paraId="345A84A8" w14:textId="77777777" w:rsidR="00053731" w:rsidRDefault="00053731" w:rsidP="00053731"/>
        </w:tc>
      </w:tr>
    </w:tbl>
    <w:p w14:paraId="0A7BC157" w14:textId="77777777" w:rsidR="00053731" w:rsidRPr="00053731" w:rsidRDefault="00053731" w:rsidP="00053731"/>
    <w:sectPr w:rsidR="00053731" w:rsidRPr="00053731" w:rsidSect="00053731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36E314" w14:textId="77777777" w:rsidR="00F31C63" w:rsidRDefault="00F31C63" w:rsidP="00931CD6">
      <w:pPr>
        <w:spacing w:after="0" w:line="240" w:lineRule="auto"/>
      </w:pPr>
      <w:r>
        <w:separator/>
      </w:r>
    </w:p>
  </w:endnote>
  <w:endnote w:type="continuationSeparator" w:id="0">
    <w:p w14:paraId="05475000" w14:textId="77777777" w:rsidR="00F31C63" w:rsidRDefault="00F31C63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620D7B45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B93">
          <w:rPr>
            <w:noProof/>
          </w:rPr>
          <w:t>5</w:t>
        </w:r>
        <w:r>
          <w:fldChar w:fldCharType="end"/>
        </w:r>
      </w:p>
    </w:sdtContent>
  </w:sdt>
  <w:p w14:paraId="7730E838" w14:textId="4D4BFCFC" w:rsidR="00701D81" w:rsidRDefault="00053731" w:rsidP="00F26C2F">
    <w:pPr>
      <w:pStyle w:val="Fuzeile"/>
      <w:tabs>
        <w:tab w:val="clear" w:pos="4536"/>
        <w:tab w:val="clear" w:pos="9072"/>
        <w:tab w:val="center" w:pos="4535"/>
      </w:tabs>
    </w:pPr>
    <w:r>
      <w:t>17</w:t>
    </w:r>
    <w:r w:rsidR="005F351B">
      <w:t>.05.2022</w:t>
    </w:r>
    <w:r w:rsidR="005F351B">
      <w:tab/>
    </w:r>
    <w:r>
      <w:t>Risikoanalyse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4413E" w14:textId="77777777" w:rsidR="00F31C63" w:rsidRDefault="00F31C63" w:rsidP="00931CD6">
      <w:pPr>
        <w:spacing w:after="0" w:line="240" w:lineRule="auto"/>
      </w:pPr>
      <w:r>
        <w:separator/>
      </w:r>
    </w:p>
  </w:footnote>
  <w:footnote w:type="continuationSeparator" w:id="0">
    <w:p w14:paraId="6464378B" w14:textId="77777777" w:rsidR="00F31C63" w:rsidRDefault="00F31C63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779E"/>
    <w:multiLevelType w:val="hybridMultilevel"/>
    <w:tmpl w:val="6D4A4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53731"/>
    <w:rsid w:val="00076B93"/>
    <w:rsid w:val="0008608A"/>
    <w:rsid w:val="000A22AE"/>
    <w:rsid w:val="000C7431"/>
    <w:rsid w:val="002939CE"/>
    <w:rsid w:val="003549F5"/>
    <w:rsid w:val="00410A22"/>
    <w:rsid w:val="004609FA"/>
    <w:rsid w:val="005E0552"/>
    <w:rsid w:val="005F351B"/>
    <w:rsid w:val="00701D81"/>
    <w:rsid w:val="00931CD6"/>
    <w:rsid w:val="00994AB1"/>
    <w:rsid w:val="00A03BB2"/>
    <w:rsid w:val="00B36AE3"/>
    <w:rsid w:val="00B91ECC"/>
    <w:rsid w:val="00BC22FB"/>
    <w:rsid w:val="00C36C42"/>
    <w:rsid w:val="00D91603"/>
    <w:rsid w:val="00F26C2F"/>
    <w:rsid w:val="00F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31CD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9A7C3E-37AA-4AF4-A861-99EA07993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9</cp:revision>
  <dcterms:created xsi:type="dcterms:W3CDTF">2022-05-12T08:15:00Z</dcterms:created>
  <dcterms:modified xsi:type="dcterms:W3CDTF">2022-05-17T09:27:00Z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